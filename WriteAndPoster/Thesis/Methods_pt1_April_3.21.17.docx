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0FEA9" w14:textId="77777777"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14:paraId="5D367B2D" w14:textId="77777777" w:rsidR="00C80A71" w:rsidRPr="00C80A71" w:rsidRDefault="00E648CD" w:rsidP="00C80A71">
      <w:pPr>
        <w:spacing w:line="480" w:lineRule="auto"/>
        <w:rPr>
          <w:rFonts w:ascii="Times New Roman" w:hAnsi="Times New Roman" w:cs="Times New Roman"/>
          <w:b/>
          <w:bCs/>
          <w:sz w:val="24"/>
          <w:szCs w:val="24"/>
        </w:rPr>
      </w:pPr>
      <w:r w:rsidRPr="00CF5C76">
        <w:rPr>
          <w:rFonts w:ascii="Times New Roman" w:hAnsi="Times New Roman" w:cs="Times New Roman"/>
          <w:sz w:val="24"/>
          <w:szCs w:val="24"/>
        </w:rPr>
        <w:tab/>
      </w:r>
      <w:r>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w:t>
      </w:r>
      <w:r w:rsidR="00287EE2" w:rsidRPr="00287EE2">
        <w:t xml:space="preserve"> </w:t>
      </w:r>
      <w:r w:rsidR="00287EE2">
        <w:rPr>
          <w:rFonts w:ascii="Times New Roman" w:hAnsi="Times New Roman" w:cs="Times New Roman"/>
          <w:sz w:val="24"/>
          <w:szCs w:val="24"/>
        </w:rPr>
        <w:t>o</w:t>
      </w:r>
      <w:r w:rsidR="00287EE2" w:rsidRPr="00287EE2">
        <w:rPr>
          <w:rFonts w:ascii="Times New Roman" w:hAnsi="Times New Roman" w:cs="Times New Roman"/>
          <w:sz w:val="24"/>
          <w:szCs w:val="24"/>
        </w:rPr>
        <w:t>n the Monticello District of the Bureau of Land Management (BLM)</w:t>
      </w:r>
      <w:r w:rsidRPr="00CF5C76">
        <w:rPr>
          <w:rFonts w:ascii="Times New Roman" w:hAnsi="Times New Roman" w:cs="Times New Roman"/>
          <w:sz w:val="24"/>
          <w:szCs w:val="24"/>
        </w:rPr>
        <w:t xml:space="preserve"> in San Juan County, Utah</w:t>
      </w:r>
      <w:r w:rsidR="0094227D">
        <w:rPr>
          <w:rFonts w:ascii="Times New Roman" w:hAnsi="Times New Roman" w:cs="Times New Roman"/>
          <w:sz w:val="24"/>
          <w:szCs w:val="24"/>
        </w:rPr>
        <w:t xml:space="preserve"> </w:t>
      </w:r>
      <w:r w:rsidR="0094227D">
        <w:rPr>
          <w:rFonts w:ascii="Times New Roman" w:hAnsi="Times New Roman" w:cs="Times New Roman"/>
          <w:sz w:val="24"/>
          <w:szCs w:val="24"/>
        </w:rPr>
        <w:t>(</w:t>
      </w:r>
      <w:r w:rsidR="0094227D" w:rsidRPr="00C80A71">
        <w:rPr>
          <w:rFonts w:ascii="Times New Roman" w:hAnsi="Times New Roman" w:cs="Times New Roman"/>
          <w:sz w:val="24"/>
          <w:szCs w:val="24"/>
          <w:highlight w:val="yellow"/>
        </w:rPr>
        <w:t>Map 1</w:t>
      </w:r>
      <w:r w:rsidR="0094227D">
        <w:rPr>
          <w:rFonts w:ascii="Times New Roman" w:hAnsi="Times New Roman" w:cs="Times New Roman"/>
          <w:sz w:val="24"/>
          <w:szCs w:val="24"/>
        </w:rPr>
        <w:t>)</w:t>
      </w:r>
      <w:r w:rsidRPr="00CF5C76">
        <w:rPr>
          <w:rFonts w:ascii="Times New Roman" w:hAnsi="Times New Roman" w:cs="Times New Roman"/>
          <w:sz w:val="24"/>
          <w:szCs w:val="24"/>
        </w:rPr>
        <w:t>. It is on the Colorado Plateau south of Canyonlands National Park and north of the Abajo Mountains, also locally known as the Blue Mountains.  Beef Basin is an area characterized by flat plains of deep sandy soil covered in grass, and interspersed and surrounded by shallow rocky outcrops with pi</w:t>
      </w:r>
      <w:r w:rsidR="00287EE2">
        <w:rPr>
          <w:rFonts w:ascii="Times New Roman" w:hAnsi="Times New Roman" w:cs="Times New Roman"/>
          <w:sz w:val="24"/>
          <w:szCs w:val="24"/>
        </w:rPr>
        <w:t>ñ</w:t>
      </w:r>
      <w:r w:rsidRPr="00CF5C76">
        <w:rPr>
          <w:rFonts w:ascii="Times New Roman" w:hAnsi="Times New Roman" w:cs="Times New Roman"/>
          <w:sz w:val="24"/>
          <w:szCs w:val="24"/>
        </w:rPr>
        <w:t xml:space="preserve">on pine </w:t>
      </w:r>
      <w:r w:rsidR="00287EE2">
        <w:rPr>
          <w:rFonts w:ascii="Times New Roman" w:hAnsi="Times New Roman" w:cs="Times New Roman"/>
          <w:sz w:val="24"/>
          <w:szCs w:val="24"/>
        </w:rPr>
        <w:t>(</w:t>
      </w:r>
      <w:proofErr w:type="spellStart"/>
      <w:r w:rsidR="00287EE2" w:rsidRPr="00287EE2">
        <w:rPr>
          <w:rFonts w:ascii="Times New Roman" w:hAnsi="Times New Roman" w:cs="Times New Roman"/>
          <w:i/>
          <w:sz w:val="24"/>
          <w:szCs w:val="24"/>
        </w:rPr>
        <w:t>Pinus</w:t>
      </w:r>
      <w:proofErr w:type="spellEnd"/>
      <w:r w:rsidR="00287EE2" w:rsidRPr="00287EE2">
        <w:rPr>
          <w:rFonts w:ascii="Times New Roman" w:hAnsi="Times New Roman" w:cs="Times New Roman"/>
          <w:i/>
          <w:sz w:val="24"/>
          <w:szCs w:val="24"/>
        </w:rPr>
        <w:t xml:space="preserve"> </w:t>
      </w:r>
      <w:proofErr w:type="spellStart"/>
      <w:r w:rsidR="00287EE2" w:rsidRPr="00287EE2">
        <w:rPr>
          <w:rFonts w:ascii="Times New Roman" w:hAnsi="Times New Roman" w:cs="Times New Roman"/>
          <w:i/>
          <w:sz w:val="24"/>
          <w:szCs w:val="24"/>
        </w:rPr>
        <w:t>edulis</w:t>
      </w:r>
      <w:proofErr w:type="spellEnd"/>
      <w:r w:rsidR="00287EE2">
        <w:rPr>
          <w:rFonts w:ascii="Times New Roman" w:hAnsi="Times New Roman" w:cs="Times New Roman"/>
          <w:sz w:val="24"/>
          <w:szCs w:val="24"/>
        </w:rPr>
        <w:t xml:space="preserve">) </w:t>
      </w:r>
      <w:r w:rsidRPr="00CF5C76">
        <w:rPr>
          <w:rFonts w:ascii="Times New Roman" w:hAnsi="Times New Roman" w:cs="Times New Roman"/>
          <w:sz w:val="24"/>
          <w:szCs w:val="24"/>
        </w:rPr>
        <w:t>and juniper</w:t>
      </w:r>
      <w:r w:rsidR="00287EE2">
        <w:rPr>
          <w:rFonts w:ascii="Times New Roman" w:hAnsi="Times New Roman" w:cs="Times New Roman"/>
          <w:sz w:val="24"/>
          <w:szCs w:val="24"/>
        </w:rPr>
        <w:t xml:space="preserve"> (</w:t>
      </w:r>
      <w:proofErr w:type="spellStart"/>
      <w:r w:rsidR="00287EE2" w:rsidRPr="00287EE2">
        <w:rPr>
          <w:rFonts w:ascii="Times New Roman" w:hAnsi="Times New Roman" w:cs="Times New Roman"/>
          <w:i/>
          <w:sz w:val="24"/>
          <w:szCs w:val="24"/>
        </w:rPr>
        <w:t>Juniperus</w:t>
      </w:r>
      <w:proofErr w:type="spellEnd"/>
      <w:r w:rsidR="00287EE2" w:rsidRPr="00287EE2">
        <w:rPr>
          <w:rFonts w:ascii="Times New Roman" w:hAnsi="Times New Roman" w:cs="Times New Roman"/>
          <w:i/>
          <w:sz w:val="24"/>
          <w:szCs w:val="24"/>
        </w:rPr>
        <w:t xml:space="preserve"> </w:t>
      </w:r>
      <w:proofErr w:type="spellStart"/>
      <w:r w:rsidR="00287EE2" w:rsidRPr="00287EE2">
        <w:rPr>
          <w:rFonts w:ascii="Times New Roman" w:hAnsi="Times New Roman" w:cs="Times New Roman"/>
          <w:i/>
          <w:sz w:val="24"/>
          <w:szCs w:val="24"/>
        </w:rPr>
        <w:t>osteosperma</w:t>
      </w:r>
      <w:proofErr w:type="spellEnd"/>
      <w:r w:rsidR="00287EE2">
        <w:rPr>
          <w:rFonts w:ascii="Times New Roman" w:hAnsi="Times New Roman" w:cs="Times New Roman"/>
          <w:sz w:val="24"/>
          <w:szCs w:val="24"/>
        </w:rPr>
        <w:t>)</w:t>
      </w:r>
      <w:r w:rsidRPr="00CF5C76">
        <w:rPr>
          <w:rFonts w:ascii="Times New Roman" w:hAnsi="Times New Roman" w:cs="Times New Roman"/>
          <w:sz w:val="24"/>
          <w:szCs w:val="24"/>
        </w:rPr>
        <w:t xml:space="preserve">. </w:t>
      </w:r>
      <w:r w:rsidR="00C80A71">
        <w:rPr>
          <w:rFonts w:ascii="Times New Roman" w:hAnsi="Times New Roman" w:cs="Times New Roman"/>
          <w:sz w:val="24"/>
          <w:szCs w:val="24"/>
        </w:rPr>
        <w:t xml:space="preserve">It is located at </w:t>
      </w:r>
      <w:r w:rsidR="00C80A71">
        <w:rPr>
          <w:rFonts w:ascii="Times New Roman" w:hAnsi="Times New Roman" w:cs="Times New Roman"/>
          <w:bCs/>
          <w:sz w:val="24"/>
          <w:szCs w:val="24"/>
        </w:rPr>
        <w:t xml:space="preserve">37°58'14.4"N </w:t>
      </w:r>
      <w:r w:rsidR="00C80A71" w:rsidRPr="00C80A71">
        <w:rPr>
          <w:rFonts w:ascii="Times New Roman" w:hAnsi="Times New Roman" w:cs="Times New Roman"/>
          <w:bCs/>
          <w:sz w:val="24"/>
          <w:szCs w:val="24"/>
        </w:rPr>
        <w:t>109°55'46.2"W</w:t>
      </w:r>
      <w:r w:rsidR="00C80A71">
        <w:rPr>
          <w:rFonts w:ascii="Times New Roman" w:hAnsi="Times New Roman" w:cs="Times New Roman"/>
          <w:sz w:val="24"/>
          <w:szCs w:val="24"/>
        </w:rPr>
        <w:t xml:space="preserve"> with an elevation range of 1845 meters to 2020 meters. </w:t>
      </w:r>
      <w:r w:rsidR="00287EE2">
        <w:rPr>
          <w:rFonts w:ascii="Times New Roman" w:hAnsi="Times New Roman" w:cs="Times New Roman"/>
          <w:sz w:val="24"/>
          <w:szCs w:val="24"/>
        </w:rPr>
        <w:t>Mean</w:t>
      </w:r>
      <w:r w:rsidRPr="00CF5C76">
        <w:rPr>
          <w:rFonts w:ascii="Times New Roman" w:hAnsi="Times New Roman" w:cs="Times New Roman"/>
          <w:sz w:val="24"/>
          <w:szCs w:val="24"/>
        </w:rPr>
        <w:t xml:space="preserve"> precipitation</w:t>
      </w:r>
      <w:r>
        <w:rPr>
          <w:rFonts w:ascii="Times New Roman" w:hAnsi="Times New Roman" w:cs="Times New Roman"/>
          <w:sz w:val="24"/>
          <w:szCs w:val="24"/>
        </w:rPr>
        <w:t xml:space="preserve"> of the study area is approximately</w:t>
      </w:r>
      <w:r w:rsidRPr="00CF5C76">
        <w:rPr>
          <w:rFonts w:ascii="Times New Roman" w:hAnsi="Times New Roman" w:cs="Times New Roman"/>
          <w:sz w:val="24"/>
          <w:szCs w:val="24"/>
        </w:rPr>
        <w:t xml:space="preserve"> 20.5</w:t>
      </w:r>
      <w:r w:rsidR="00287EE2">
        <w:rPr>
          <w:rFonts w:ascii="Times New Roman" w:hAnsi="Times New Roman" w:cs="Times New Roman"/>
          <w:sz w:val="24"/>
          <w:szCs w:val="24"/>
        </w:rPr>
        <w:t xml:space="preserve"> </w:t>
      </w:r>
      <w:r w:rsidRPr="00CF5C76">
        <w:rPr>
          <w:rFonts w:ascii="Times New Roman" w:hAnsi="Times New Roman" w:cs="Times New Roman"/>
          <w:sz w:val="24"/>
          <w:szCs w:val="24"/>
        </w:rPr>
        <w:t>mm</w:t>
      </w:r>
      <w:r>
        <w:rPr>
          <w:rFonts w:ascii="Times New Roman" w:hAnsi="Times New Roman" w:cs="Times New Roman"/>
          <w:sz w:val="24"/>
          <w:szCs w:val="24"/>
        </w:rPr>
        <w:t xml:space="preserve"> during the winter and 28.4</w:t>
      </w:r>
      <w:r w:rsidR="00287EE2">
        <w:rPr>
          <w:rFonts w:ascii="Times New Roman" w:hAnsi="Times New Roman" w:cs="Times New Roman"/>
          <w:sz w:val="24"/>
          <w:szCs w:val="24"/>
        </w:rPr>
        <w:t xml:space="preserve"> </w:t>
      </w:r>
      <w:r>
        <w:rPr>
          <w:rFonts w:ascii="Times New Roman" w:hAnsi="Times New Roman" w:cs="Times New Roman"/>
          <w:sz w:val="24"/>
          <w:szCs w:val="24"/>
        </w:rPr>
        <w:t>mm during the summer</w:t>
      </w:r>
      <w:r w:rsidR="00287EE2">
        <w:rPr>
          <w:rFonts w:ascii="Times New Roman" w:hAnsi="Times New Roman" w:cs="Times New Roman"/>
          <w:sz w:val="24"/>
          <w:szCs w:val="24"/>
        </w:rPr>
        <w:t>.</w:t>
      </w:r>
      <w:r w:rsidRPr="00CF5C76">
        <w:rPr>
          <w:rFonts w:ascii="Times New Roman" w:hAnsi="Times New Roman" w:cs="Times New Roman"/>
          <w:sz w:val="24"/>
          <w:szCs w:val="24"/>
        </w:rPr>
        <w:t xml:space="preserve"> </w:t>
      </w:r>
      <w:r w:rsidR="00287EE2">
        <w:rPr>
          <w:rFonts w:ascii="Times New Roman" w:hAnsi="Times New Roman" w:cs="Times New Roman"/>
          <w:sz w:val="24"/>
          <w:szCs w:val="24"/>
        </w:rPr>
        <w:t>Mean</w:t>
      </w:r>
      <w:r w:rsidRPr="00CF5C76">
        <w:rPr>
          <w:rFonts w:ascii="Times New Roman" w:hAnsi="Times New Roman" w:cs="Times New Roman"/>
          <w:sz w:val="24"/>
          <w:szCs w:val="24"/>
        </w:rPr>
        <w:t xml:space="preserve"> winter </w:t>
      </w:r>
      <w:r>
        <w:rPr>
          <w:rFonts w:ascii="Times New Roman" w:hAnsi="Times New Roman" w:cs="Times New Roman"/>
          <w:sz w:val="24"/>
          <w:szCs w:val="24"/>
        </w:rPr>
        <w:t>temperature</w:t>
      </w:r>
      <w:r w:rsidR="00287EE2">
        <w:rPr>
          <w:rFonts w:ascii="Times New Roman" w:hAnsi="Times New Roman" w:cs="Times New Roman"/>
          <w:sz w:val="24"/>
          <w:szCs w:val="24"/>
        </w:rPr>
        <w:t>s</w:t>
      </w:r>
      <w:r>
        <w:rPr>
          <w:rFonts w:ascii="Times New Roman" w:hAnsi="Times New Roman" w:cs="Times New Roman"/>
          <w:sz w:val="24"/>
          <w:szCs w:val="24"/>
        </w:rPr>
        <w:t xml:space="preserve"> rang</w:t>
      </w:r>
      <w:r w:rsidR="00287EE2">
        <w:rPr>
          <w:rFonts w:ascii="Times New Roman" w:hAnsi="Times New Roman" w:cs="Times New Roman"/>
          <w:sz w:val="24"/>
          <w:szCs w:val="24"/>
        </w:rPr>
        <w:t>e</w:t>
      </w:r>
      <w:r>
        <w:rPr>
          <w:rFonts w:ascii="Times New Roman" w:hAnsi="Times New Roman" w:cs="Times New Roman"/>
          <w:sz w:val="24"/>
          <w:szCs w:val="24"/>
        </w:rPr>
        <w:t xml:space="preserve"> from</w:t>
      </w:r>
      <w:r w:rsidRPr="00CF5C76">
        <w:rPr>
          <w:rFonts w:ascii="Times New Roman" w:hAnsi="Times New Roman" w:cs="Times New Roman"/>
          <w:sz w:val="24"/>
          <w:szCs w:val="24"/>
        </w:rPr>
        <w:t xml:space="preserve"> 5.4˚C</w:t>
      </w:r>
      <w:r>
        <w:rPr>
          <w:rFonts w:ascii="Times New Roman" w:hAnsi="Times New Roman" w:cs="Times New Roman"/>
          <w:sz w:val="24"/>
          <w:szCs w:val="24"/>
        </w:rPr>
        <w:t xml:space="preserve"> </w:t>
      </w:r>
      <w:r w:rsidR="00C80A71">
        <w:rPr>
          <w:rFonts w:ascii="Times New Roman" w:hAnsi="Times New Roman" w:cs="Times New Roman"/>
          <w:sz w:val="24"/>
          <w:szCs w:val="24"/>
        </w:rPr>
        <w:t xml:space="preserve">to </w:t>
      </w:r>
      <w:r w:rsidR="00C80A71" w:rsidRPr="00CF5C76">
        <w:rPr>
          <w:rFonts w:ascii="Times New Roman" w:hAnsi="Times New Roman" w:cs="Times New Roman"/>
          <w:sz w:val="24"/>
          <w:szCs w:val="24"/>
        </w:rPr>
        <w:t>-</w:t>
      </w:r>
      <w:r w:rsidRPr="00CF5C76">
        <w:rPr>
          <w:rFonts w:ascii="Times New Roman" w:hAnsi="Times New Roman" w:cs="Times New Roman"/>
          <w:sz w:val="24"/>
          <w:szCs w:val="24"/>
        </w:rPr>
        <w:t>7.7˚C</w:t>
      </w:r>
      <w:r>
        <w:rPr>
          <w:rFonts w:ascii="Times New Roman" w:hAnsi="Times New Roman" w:cs="Times New Roman"/>
          <w:sz w:val="24"/>
          <w:szCs w:val="24"/>
        </w:rPr>
        <w:t xml:space="preserve">, and </w:t>
      </w:r>
      <w:r w:rsidR="00287EE2">
        <w:rPr>
          <w:rFonts w:ascii="Times New Roman" w:hAnsi="Times New Roman" w:cs="Times New Roman"/>
          <w:sz w:val="24"/>
          <w:szCs w:val="24"/>
        </w:rPr>
        <w:t xml:space="preserve">mean </w:t>
      </w:r>
      <w:r>
        <w:rPr>
          <w:rFonts w:ascii="Times New Roman" w:hAnsi="Times New Roman" w:cs="Times New Roman"/>
          <w:sz w:val="24"/>
          <w:szCs w:val="24"/>
        </w:rPr>
        <w:t>summer temperature</w:t>
      </w:r>
      <w:r w:rsidR="00287EE2">
        <w:rPr>
          <w:rFonts w:ascii="Times New Roman" w:hAnsi="Times New Roman" w:cs="Times New Roman"/>
          <w:sz w:val="24"/>
          <w:szCs w:val="24"/>
        </w:rPr>
        <w:t>s</w:t>
      </w:r>
      <w:r>
        <w:rPr>
          <w:rFonts w:ascii="Times New Roman" w:hAnsi="Times New Roman" w:cs="Times New Roman"/>
          <w:sz w:val="24"/>
          <w:szCs w:val="24"/>
        </w:rPr>
        <w:t xml:space="preserve"> rang</w:t>
      </w:r>
      <w:r w:rsidR="00287EE2">
        <w:rPr>
          <w:rFonts w:ascii="Times New Roman" w:hAnsi="Times New Roman" w:cs="Times New Roman"/>
          <w:sz w:val="24"/>
          <w:szCs w:val="24"/>
        </w:rPr>
        <w:t>e</w:t>
      </w:r>
      <w:r>
        <w:rPr>
          <w:rFonts w:ascii="Times New Roman" w:hAnsi="Times New Roman" w:cs="Times New Roman"/>
          <w:sz w:val="24"/>
          <w:szCs w:val="24"/>
        </w:rPr>
        <w:t xml:space="preserve"> from 30.2</w:t>
      </w:r>
      <w:r w:rsidRPr="00CF5C76">
        <w:rPr>
          <w:rFonts w:ascii="Times New Roman" w:hAnsi="Times New Roman" w:cs="Times New Roman"/>
          <w:sz w:val="24"/>
          <w:szCs w:val="24"/>
        </w:rPr>
        <w:t>˚C</w:t>
      </w:r>
      <w:r>
        <w:rPr>
          <w:rFonts w:ascii="Times New Roman" w:hAnsi="Times New Roman" w:cs="Times New Roman"/>
          <w:sz w:val="24"/>
          <w:szCs w:val="24"/>
        </w:rPr>
        <w:t xml:space="preserve"> to 13.2</w:t>
      </w:r>
      <w:r w:rsidRPr="00CF5C76">
        <w:rPr>
          <w:rFonts w:ascii="Times New Roman" w:hAnsi="Times New Roman" w:cs="Times New Roman"/>
          <w:sz w:val="24"/>
          <w:szCs w:val="24"/>
        </w:rPr>
        <w:t xml:space="preserve">˚C (1981-2010 PRISM data, Daly et al. 2008). </w:t>
      </w:r>
      <w:ins w:id="0" w:author="Grant" w:date="2017-04-13T09:50:00Z">
        <w:r w:rsidR="00924E21">
          <w:rPr>
            <w:rFonts w:ascii="Times New Roman" w:hAnsi="Times New Roman" w:cs="Times New Roman"/>
            <w:sz w:val="24"/>
            <w:szCs w:val="24"/>
          </w:rPr>
          <w:t xml:space="preserve"> </w:t>
        </w:r>
      </w:ins>
    </w:p>
    <w:p w14:paraId="0E2048C3" w14:textId="77777777" w:rsidR="00E648CD" w:rsidRPr="00CF5C76" w:rsidRDefault="00E648CD" w:rsidP="00E648CD">
      <w:pPr>
        <w:spacing w:line="480" w:lineRule="auto"/>
        <w:rPr>
          <w:rFonts w:ascii="Times New Roman" w:hAnsi="Times New Roman" w:cs="Times New Roman"/>
          <w:sz w:val="24"/>
          <w:szCs w:val="24"/>
        </w:rPr>
      </w:pPr>
    </w:p>
    <w:p w14:paraId="07942B66" w14:textId="77777777" w:rsidR="00E648CD" w:rsidRPr="00C9378E" w:rsidRDefault="00E648CD" w:rsidP="00E648CD">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This study focused primarily on North Plain and South Plain which are the two southernmost plains in the basin, but a larger view of the whole basin was also conducted using data collected by and in collaboration with the United States Geological Survey (USGS).  Recreation and cattle grazing are the primary uses for the area. </w:t>
      </w:r>
    </w:p>
    <w:p w14:paraId="5A519144" w14:textId="77777777"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14:paraId="063EB3CD" w14:textId="77777777" w:rsidR="00E648CD" w:rsidRDefault="00E648CD" w:rsidP="00E648CD">
      <w:pPr>
        <w:spacing w:line="480" w:lineRule="auto"/>
        <w:rPr>
          <w:rFonts w:ascii="Times New Roman" w:hAnsi="Times New Roman" w:cs="Times New Roman"/>
          <w:sz w:val="24"/>
          <w:szCs w:val="24"/>
        </w:rPr>
      </w:pPr>
      <w:r w:rsidRPr="00CF5C76">
        <w:rPr>
          <w:rFonts w:ascii="Times New Roman" w:hAnsi="Times New Roman" w:cs="Times New Roman"/>
          <w:sz w:val="24"/>
          <w:szCs w:val="24"/>
        </w:rPr>
        <w:tab/>
        <w:t xml:space="preserve">The </w:t>
      </w:r>
      <w:r>
        <w:rPr>
          <w:rFonts w:ascii="Times New Roman" w:hAnsi="Times New Roman" w:cs="Times New Roman"/>
          <w:sz w:val="24"/>
          <w:szCs w:val="24"/>
        </w:rPr>
        <w:t>North Plain and South Plain</w:t>
      </w:r>
      <w:r w:rsidRPr="00CF5C76">
        <w:rPr>
          <w:rFonts w:ascii="Times New Roman" w:hAnsi="Times New Roman" w:cs="Times New Roman"/>
          <w:sz w:val="24"/>
          <w:szCs w:val="24"/>
        </w:rPr>
        <w:t xml:space="preserve"> plots were selected using ArcGIS to randomly sample across </w:t>
      </w:r>
      <w:r>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(Utah AGRC) and 4 vegetation classes which were assigned </w:t>
      </w:r>
      <w:r>
        <w:rPr>
          <w:rFonts w:ascii="Times New Roman" w:hAnsi="Times New Roman" w:cs="Times New Roman"/>
          <w:sz w:val="24"/>
          <w:szCs w:val="24"/>
        </w:rPr>
        <w:t>using a qua</w:t>
      </w:r>
      <w:r w:rsidRPr="00CF5C76">
        <w:rPr>
          <w:rFonts w:ascii="Times New Roman" w:hAnsi="Times New Roman" w:cs="Times New Roman"/>
          <w:sz w:val="24"/>
          <w:szCs w:val="24"/>
        </w:rPr>
        <w:t>rtile break based on September 2011 NDVI values</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(2011 NAIP 1m 4-band imagery from Utah AGRC). They were buffered a minimum of 50-m from roads, the edge of the study basins, and </w:t>
      </w:r>
      <w:r w:rsidRPr="00CF5C76">
        <w:rPr>
          <w:rFonts w:ascii="Times New Roman" w:hAnsi="Times New Roman" w:cs="Times New Roman"/>
          <w:sz w:val="24"/>
          <w:szCs w:val="24"/>
        </w:rPr>
        <w:lastRenderedPageBreak/>
        <w:t xml:space="preserve">other </w:t>
      </w:r>
      <w:r>
        <w:rPr>
          <w:rFonts w:ascii="Times New Roman" w:hAnsi="Times New Roman" w:cs="Times New Roman"/>
          <w:sz w:val="24"/>
          <w:szCs w:val="24"/>
        </w:rPr>
        <w:t xml:space="preserve">sample </w:t>
      </w:r>
      <w:r w:rsidRPr="00CF5C76">
        <w:rPr>
          <w:rFonts w:ascii="Times New Roman" w:hAnsi="Times New Roman" w:cs="Times New Roman"/>
          <w:sz w:val="24"/>
          <w:szCs w:val="24"/>
        </w:rPr>
        <w:t xml:space="preserve">points. </w:t>
      </w:r>
      <w:r w:rsidRPr="00E648CD">
        <w:rPr>
          <w:rFonts w:ascii="Times New Roman" w:hAnsi="Times New Roman" w:cs="Times New Roman"/>
          <w:sz w:val="24"/>
          <w:szCs w:val="24"/>
        </w:rPr>
        <w:t>The USGS plots were selected from the whole of Beef Basin using condition</w:t>
      </w:r>
      <w:r w:rsidR="001F0D93">
        <w:rPr>
          <w:rFonts w:ascii="Times New Roman" w:hAnsi="Times New Roman" w:cs="Times New Roman"/>
          <w:sz w:val="24"/>
          <w:szCs w:val="24"/>
        </w:rPr>
        <w:t>ed</w:t>
      </w:r>
      <w:r w:rsidRPr="00E648CD">
        <w:rPr>
          <w:rFonts w:ascii="Times New Roman" w:hAnsi="Times New Roman" w:cs="Times New Roman"/>
          <w:sz w:val="24"/>
          <w:szCs w:val="24"/>
        </w:rPr>
        <w:t xml:space="preserve"> Latin Hyper Cube (</w:t>
      </w:r>
      <w:proofErr w:type="spellStart"/>
      <w:r w:rsidRPr="00E648CD">
        <w:rPr>
          <w:rFonts w:ascii="Times New Roman" w:hAnsi="Times New Roman" w:cs="Times New Roman"/>
          <w:sz w:val="24"/>
          <w:szCs w:val="24"/>
        </w:rPr>
        <w:t>cLHC</w:t>
      </w:r>
      <w:proofErr w:type="spellEnd"/>
      <w:r w:rsidRPr="00E648CD">
        <w:rPr>
          <w:rFonts w:ascii="Times New Roman" w:hAnsi="Times New Roman" w:cs="Times New Roman"/>
          <w:sz w:val="24"/>
          <w:szCs w:val="24"/>
        </w:rPr>
        <w:t>).</w:t>
      </w:r>
      <w:r w:rsidRPr="00CF5C76">
        <w:rPr>
          <w:rFonts w:ascii="Times New Roman" w:hAnsi="Times New Roman" w:cs="Times New Roman"/>
          <w:sz w:val="24"/>
          <w:szCs w:val="24"/>
        </w:rPr>
        <w:t xml:space="preserve">  These selected plots were then subject to elimination or minor adjustment based on certain on</w:t>
      </w:r>
      <w:r w:rsidR="001C09F5">
        <w:rPr>
          <w:rFonts w:ascii="Times New Roman" w:hAnsi="Times New Roman" w:cs="Times New Roman"/>
          <w:sz w:val="24"/>
          <w:szCs w:val="24"/>
        </w:rPr>
        <w:t>-</w:t>
      </w:r>
      <w:r w:rsidRPr="00CF5C76">
        <w:rPr>
          <w:rFonts w:ascii="Times New Roman" w:hAnsi="Times New Roman" w:cs="Times New Roman"/>
          <w:sz w:val="24"/>
          <w:szCs w:val="24"/>
        </w:rPr>
        <w:t>the</w:t>
      </w:r>
      <w:r w:rsidR="001C09F5">
        <w:rPr>
          <w:rFonts w:ascii="Times New Roman" w:hAnsi="Times New Roman" w:cs="Times New Roman"/>
          <w:sz w:val="24"/>
          <w:szCs w:val="24"/>
        </w:rPr>
        <w:t>-</w:t>
      </w:r>
      <w:r w:rsidRPr="00CF5C76">
        <w:rPr>
          <w:rFonts w:ascii="Times New Roman" w:hAnsi="Times New Roman" w:cs="Times New Roman"/>
          <w:sz w:val="24"/>
          <w:szCs w:val="24"/>
        </w:rPr>
        <w:t>ground criteri</w:t>
      </w:r>
      <w:r w:rsidR="001C09F5">
        <w:rPr>
          <w:rFonts w:ascii="Times New Roman" w:hAnsi="Times New Roman" w:cs="Times New Roman"/>
          <w:sz w:val="24"/>
          <w:szCs w:val="24"/>
        </w:rPr>
        <w:t>a</w:t>
      </w:r>
      <w:r w:rsidRPr="00CF5C76">
        <w:rPr>
          <w:rFonts w:ascii="Times New Roman" w:hAnsi="Times New Roman" w:cs="Times New Roman"/>
          <w:sz w:val="24"/>
          <w:szCs w:val="24"/>
        </w:rPr>
        <w:t xml:space="preserve">. Sites had to be </w:t>
      </w:r>
      <w:r w:rsidR="001C09F5">
        <w:rPr>
          <w:rFonts w:ascii="Times New Roman" w:hAnsi="Times New Roman" w:cs="Times New Roman"/>
          <w:sz w:val="24"/>
          <w:szCs w:val="24"/>
        </w:rPr>
        <w:t xml:space="preserve">completely </w:t>
      </w:r>
      <w:r w:rsidRPr="00CF5C76">
        <w:rPr>
          <w:rFonts w:ascii="Times New Roman" w:hAnsi="Times New Roman" w:cs="Times New Roman"/>
          <w:sz w:val="24"/>
          <w:szCs w:val="24"/>
        </w:rPr>
        <w:t>within one vegetation type, safely accessible (</w:t>
      </w:r>
      <w:proofErr w:type="spellStart"/>
      <w:r w:rsidRPr="00CF5C76">
        <w:rPr>
          <w:rFonts w:ascii="Times New Roman" w:hAnsi="Times New Roman" w:cs="Times New Roman"/>
          <w:sz w:val="24"/>
          <w:szCs w:val="24"/>
        </w:rPr>
        <w:t>ie</w:t>
      </w:r>
      <w:proofErr w:type="spellEnd"/>
      <w:r w:rsidRPr="00CF5C76">
        <w:rPr>
          <w:rFonts w:ascii="Times New Roman" w:hAnsi="Times New Roman" w:cs="Times New Roman"/>
          <w:sz w:val="24"/>
          <w:szCs w:val="24"/>
        </w:rPr>
        <w:t xml:space="preserve">. not on a cliff face), and buffer requirements set above using ArcGIS were confirmed on the ground. A total of 99 plots were sampled within North Plain and South Plain, with an additional 37 USGS plots added to the dataset for a total of 136 sampled sites. 6 of the USGS plots were located within North Plain or South Plain. Sites were sampled from May to August </w:t>
      </w:r>
      <w:r w:rsidR="001C09F5">
        <w:rPr>
          <w:rFonts w:ascii="Times New Roman" w:hAnsi="Times New Roman" w:cs="Times New Roman"/>
          <w:sz w:val="24"/>
          <w:szCs w:val="24"/>
        </w:rPr>
        <w:t>of</w:t>
      </w:r>
      <w:r w:rsidR="001C09F5" w:rsidRPr="00CF5C76">
        <w:rPr>
          <w:rFonts w:ascii="Times New Roman" w:hAnsi="Times New Roman" w:cs="Times New Roman"/>
          <w:sz w:val="24"/>
          <w:szCs w:val="24"/>
        </w:rPr>
        <w:t xml:space="preserve"> </w:t>
      </w:r>
      <w:r w:rsidRPr="00CF5C76">
        <w:rPr>
          <w:rFonts w:ascii="Times New Roman" w:hAnsi="Times New Roman" w:cs="Times New Roman"/>
          <w:sz w:val="24"/>
          <w:szCs w:val="24"/>
        </w:rPr>
        <w:t>2013</w:t>
      </w:r>
      <w:del w:id="1" w:author="Grant" w:date="2017-03-21T20:45:00Z">
        <w:r w:rsidRPr="00CF5C76" w:rsidDel="001D58F7">
          <w:rPr>
            <w:rFonts w:ascii="Times New Roman" w:hAnsi="Times New Roman" w:cs="Times New Roman"/>
            <w:sz w:val="24"/>
            <w:szCs w:val="24"/>
          </w:rPr>
          <w:delText xml:space="preserve">. </w:delText>
        </w:r>
        <w:commentRangeStart w:id="2"/>
        <w:r w:rsidRPr="00CF5C76" w:rsidDel="001D58F7">
          <w:rPr>
            <w:rFonts w:ascii="Times New Roman" w:hAnsi="Times New Roman" w:cs="Times New Roman"/>
            <w:sz w:val="24"/>
            <w:szCs w:val="24"/>
          </w:rPr>
          <w:delText>Additional sagebrush leaf samples were collected in early June 2014</w:delText>
        </w:r>
        <w:commentRangeEnd w:id="2"/>
        <w:r w:rsidR="001C09F5" w:rsidDel="001D58F7">
          <w:rPr>
            <w:rStyle w:val="CommentReference"/>
          </w:rPr>
          <w:commentReference w:id="2"/>
        </w:r>
        <w:r w:rsidRPr="00CF5C76" w:rsidDel="001D58F7">
          <w:rPr>
            <w:rFonts w:ascii="Times New Roman" w:hAnsi="Times New Roman" w:cs="Times New Roman"/>
            <w:sz w:val="24"/>
            <w:szCs w:val="24"/>
          </w:rPr>
          <w:delText>.</w:delText>
        </w:r>
      </w:del>
      <w:r w:rsidRPr="00CF5C76">
        <w:rPr>
          <w:rFonts w:ascii="Times New Roman" w:hAnsi="Times New Roman" w:cs="Times New Roman"/>
          <w:sz w:val="24"/>
          <w:szCs w:val="24"/>
        </w:rPr>
        <w:t xml:space="preserve"> </w:t>
      </w:r>
    </w:p>
    <w:p w14:paraId="2E8467A3" w14:textId="77777777" w:rsidR="006B7511" w:rsidRPr="006B7511" w:rsidRDefault="006B7511" w:rsidP="00E648CD">
      <w:pPr>
        <w:spacing w:line="480" w:lineRule="auto"/>
        <w:rPr>
          <w:rFonts w:ascii="Times New Roman" w:hAnsi="Times New Roman" w:cs="Times New Roman"/>
          <w:sz w:val="24"/>
          <w:szCs w:val="24"/>
        </w:rPr>
      </w:pPr>
      <w:r>
        <w:rPr>
          <w:rFonts w:ascii="Times New Roman" w:hAnsi="Times New Roman" w:cs="Times New Roman"/>
          <w:i/>
          <w:sz w:val="24"/>
          <w:szCs w:val="24"/>
        </w:rPr>
        <w:t>Methods</w:t>
      </w:r>
      <w:bookmarkStart w:id="3" w:name="_GoBack"/>
      <w:bookmarkEnd w:id="3"/>
    </w:p>
    <w:p w14:paraId="2888997B" w14:textId="77777777" w:rsidR="00E648CD" w:rsidRDefault="00E648CD" w:rsidP="00E648CD">
      <w:pPr>
        <w:spacing w:line="480" w:lineRule="auto"/>
        <w:ind w:firstLine="720"/>
        <w:rPr>
          <w:rFonts w:ascii="Times New Roman" w:hAnsi="Times New Roman" w:cs="Times New Roman"/>
        </w:rPr>
      </w:pPr>
      <w:r w:rsidRPr="00CF5C76">
        <w:rPr>
          <w:rFonts w:ascii="Times New Roman" w:hAnsi="Times New Roman" w:cs="Times New Roman"/>
          <w:sz w:val="24"/>
          <w:szCs w:val="24"/>
        </w:rPr>
        <w:t>In 2013</w:t>
      </w:r>
      <w:r w:rsidR="00CD3585">
        <w:rPr>
          <w:rFonts w:ascii="Times New Roman" w:hAnsi="Times New Roman" w:cs="Times New Roman"/>
          <w:sz w:val="24"/>
          <w:szCs w:val="24"/>
        </w:rPr>
        <w:t>,</w:t>
      </w:r>
      <w:r w:rsidRPr="00CF5C76">
        <w:rPr>
          <w:rFonts w:ascii="Times New Roman" w:hAnsi="Times New Roman" w:cs="Times New Roman"/>
          <w:sz w:val="24"/>
          <w:szCs w:val="24"/>
        </w:rPr>
        <w:t xml:space="preserve"> line-point-intercept (LPI), shrub density, and soils data were collected from each site. Sagebrush leaf samples were collected from each site that had sufficient sagebrush from </w:t>
      </w:r>
      <w:commentRangeStart w:id="4"/>
      <w:r w:rsidRPr="00CF5C76">
        <w:rPr>
          <w:rFonts w:ascii="Times New Roman" w:hAnsi="Times New Roman" w:cs="Times New Roman"/>
          <w:sz w:val="24"/>
          <w:szCs w:val="24"/>
        </w:rPr>
        <w:t>which to collect a viable sample</w:t>
      </w:r>
      <w:commentRangeEnd w:id="4"/>
      <w:r w:rsidR="00CD3585">
        <w:rPr>
          <w:rStyle w:val="CommentReference"/>
        </w:rPr>
        <w:commentReference w:id="4"/>
      </w:r>
      <w:r w:rsidRPr="00CF5C76">
        <w:rPr>
          <w:rFonts w:ascii="Times New Roman" w:hAnsi="Times New Roman" w:cs="Times New Roman"/>
          <w:sz w:val="24"/>
          <w:szCs w:val="24"/>
        </w:rPr>
        <w:t xml:space="preserve">. Five 30-m transects spaced 7-m apart were positioned parallel to the hillslope contour, with the middle transect centered 2-m </w:t>
      </w:r>
      <w:r w:rsidR="00CD3585">
        <w:rPr>
          <w:rFonts w:ascii="Times New Roman" w:hAnsi="Times New Roman" w:cs="Times New Roman"/>
          <w:sz w:val="24"/>
          <w:szCs w:val="24"/>
        </w:rPr>
        <w:t>upslope from</w:t>
      </w:r>
      <w:r w:rsidR="00CD3585" w:rsidRPr="00CF5C76">
        <w:rPr>
          <w:rFonts w:ascii="Times New Roman" w:hAnsi="Times New Roman" w:cs="Times New Roman"/>
          <w:sz w:val="24"/>
          <w:szCs w:val="24"/>
        </w:rPr>
        <w:t xml:space="preserve"> </w:t>
      </w:r>
      <w:r w:rsidRPr="00CF5C76">
        <w:rPr>
          <w:rFonts w:ascii="Times New Roman" w:hAnsi="Times New Roman" w:cs="Times New Roman"/>
          <w:sz w:val="24"/>
          <w:szCs w:val="24"/>
        </w:rPr>
        <w:t>the soil pit</w:t>
      </w:r>
      <w:r w:rsidR="00CD3585">
        <w:rPr>
          <w:rFonts w:ascii="Times New Roman" w:hAnsi="Times New Roman" w:cs="Times New Roman"/>
          <w:sz w:val="24"/>
          <w:szCs w:val="24"/>
        </w:rPr>
        <w:t xml:space="preserve"> (see below)</w:t>
      </w:r>
      <w:r w:rsidRPr="00CF5C76">
        <w:rPr>
          <w:rFonts w:ascii="Times New Roman" w:hAnsi="Times New Roman" w:cs="Times New Roman"/>
          <w:sz w:val="24"/>
          <w:szCs w:val="24"/>
        </w:rPr>
        <w:t xml:space="preserve">. In the absence of a discernible slope, transects were oriented on an east-west axis with the center transect offset to the north. Plot photos were taken at the four cardinal directions and at the beginning and end of each transect. LPI was collected on all five transects beginning at 0.5-m and collected every half meter thereafter to the 30-m point, resulting in 60 points per line and 300 points per </w:t>
      </w:r>
      <w:commentRangeStart w:id="5"/>
      <w:commentRangeStart w:id="6"/>
      <w:r w:rsidRPr="00CF5C76">
        <w:rPr>
          <w:rFonts w:ascii="Times New Roman" w:hAnsi="Times New Roman" w:cs="Times New Roman"/>
          <w:sz w:val="24"/>
          <w:szCs w:val="24"/>
        </w:rPr>
        <w:t>plot</w:t>
      </w:r>
      <w:commentRangeEnd w:id="5"/>
      <w:r w:rsidR="00FB2CE1">
        <w:rPr>
          <w:rStyle w:val="CommentReference"/>
        </w:rPr>
        <w:commentReference w:id="5"/>
      </w:r>
      <w:commentRangeEnd w:id="6"/>
      <w:r w:rsidR="00FA6399">
        <w:rPr>
          <w:rStyle w:val="CommentReference"/>
        </w:rPr>
        <w:commentReference w:id="6"/>
      </w:r>
      <w:r w:rsidRPr="00CF5C76">
        <w:rPr>
          <w:rFonts w:ascii="Times New Roman" w:hAnsi="Times New Roman" w:cs="Times New Roman"/>
          <w:sz w:val="24"/>
          <w:szCs w:val="24"/>
        </w:rPr>
        <w:t xml:space="preserve">. Shrub density was collected in a 2-m belt, 1-m on either side of </w:t>
      </w:r>
      <w:r w:rsidR="00FB2CE1">
        <w:rPr>
          <w:rFonts w:ascii="Times New Roman" w:hAnsi="Times New Roman" w:cs="Times New Roman"/>
          <w:sz w:val="24"/>
          <w:szCs w:val="24"/>
        </w:rPr>
        <w:t>transect</w:t>
      </w:r>
      <w:r w:rsidR="00FB2CE1" w:rsidRPr="00CF5C76">
        <w:rPr>
          <w:rFonts w:ascii="Times New Roman" w:hAnsi="Times New Roman" w:cs="Times New Roman"/>
          <w:sz w:val="24"/>
          <w:szCs w:val="24"/>
        </w:rPr>
        <w:t xml:space="preserve">s </w:t>
      </w:r>
      <w:r w:rsidRPr="00CF5C76">
        <w:rPr>
          <w:rFonts w:ascii="Times New Roman" w:hAnsi="Times New Roman" w:cs="Times New Roman"/>
          <w:sz w:val="24"/>
          <w:szCs w:val="24"/>
        </w:rPr>
        <w:t xml:space="preserve">1, 3, and 5. Each shrub was tallied and placed in one of five height classes: &lt;15cm </w:t>
      </w:r>
      <w:commentRangeStart w:id="7"/>
      <w:r w:rsidRPr="00CF5C76">
        <w:rPr>
          <w:rFonts w:ascii="Times New Roman" w:hAnsi="Times New Roman" w:cs="Times New Roman"/>
          <w:sz w:val="24"/>
          <w:szCs w:val="24"/>
        </w:rPr>
        <w:t>(Juvenile), &lt;15cm (Mature</w:t>
      </w:r>
      <w:commentRangeEnd w:id="7"/>
      <w:r w:rsidR="00FB2CE1">
        <w:rPr>
          <w:rStyle w:val="CommentReference"/>
        </w:rPr>
        <w:commentReference w:id="7"/>
      </w:r>
      <w:r w:rsidRPr="00CF5C76">
        <w:rPr>
          <w:rFonts w:ascii="Times New Roman" w:hAnsi="Times New Roman" w:cs="Times New Roman"/>
          <w:sz w:val="24"/>
          <w:szCs w:val="24"/>
        </w:rPr>
        <w:t xml:space="preserve">), 15-50cm, &gt;50-100cm, and &gt;100cm. </w:t>
      </w:r>
      <w:commentRangeStart w:id="8"/>
      <w:r w:rsidRPr="00CF5C76">
        <w:rPr>
          <w:rFonts w:ascii="Times New Roman" w:hAnsi="Times New Roman" w:cs="Times New Roman"/>
          <w:sz w:val="24"/>
          <w:szCs w:val="24"/>
        </w:rPr>
        <w:t>A</w:t>
      </w:r>
      <w:commentRangeEnd w:id="8"/>
      <w:r w:rsidR="00FA6399">
        <w:rPr>
          <w:rStyle w:val="CommentReference"/>
        </w:rPr>
        <w:commentReference w:id="8"/>
      </w:r>
      <w:r w:rsidRPr="00CF5C76">
        <w:rPr>
          <w:rFonts w:ascii="Times New Roman" w:hAnsi="Times New Roman" w:cs="Times New Roman"/>
          <w:sz w:val="24"/>
          <w:szCs w:val="24"/>
        </w:rPr>
        <w:t xml:space="preserve"> soil pit was located at the center of each plot, and augered to the depth of bedrock or up to 2-m in depth. Where the soil was too rocky to use an auger, a sharpshooter was used to dig a soil </w:t>
      </w:r>
      <w:commentRangeStart w:id="9"/>
      <w:r w:rsidRPr="00CF5C76">
        <w:rPr>
          <w:rFonts w:ascii="Times New Roman" w:hAnsi="Times New Roman" w:cs="Times New Roman"/>
          <w:sz w:val="24"/>
          <w:szCs w:val="24"/>
        </w:rPr>
        <w:t>pit</w:t>
      </w:r>
      <w:commentRangeEnd w:id="9"/>
      <w:r w:rsidR="00FA6399">
        <w:rPr>
          <w:rStyle w:val="CommentReference"/>
        </w:rPr>
        <w:commentReference w:id="9"/>
      </w:r>
      <w:r w:rsidRPr="00CF5C76">
        <w:rPr>
          <w:rFonts w:ascii="Times New Roman" w:hAnsi="Times New Roman" w:cs="Times New Roman"/>
          <w:sz w:val="24"/>
          <w:szCs w:val="24"/>
        </w:rPr>
        <w:t xml:space="preserve">. </w:t>
      </w:r>
      <w:commentRangeStart w:id="10"/>
      <w:proofErr w:type="gramStart"/>
      <w:r w:rsidRPr="00CF5C76">
        <w:rPr>
          <w:rFonts w:ascii="Times New Roman" w:hAnsi="Times New Roman" w:cs="Times New Roman"/>
          <w:sz w:val="24"/>
          <w:szCs w:val="24"/>
        </w:rPr>
        <w:t>Sa</w:t>
      </w:r>
      <w:commentRangeEnd w:id="10"/>
      <w:proofErr w:type="gramEnd"/>
      <w:r w:rsidR="00FA6399">
        <w:rPr>
          <w:rStyle w:val="CommentReference"/>
        </w:rPr>
        <w:commentReference w:id="10"/>
      </w:r>
      <w:r w:rsidRPr="00CF5C76">
        <w:rPr>
          <w:rFonts w:ascii="Times New Roman" w:hAnsi="Times New Roman" w:cs="Times New Roman"/>
          <w:sz w:val="24"/>
          <w:szCs w:val="24"/>
        </w:rPr>
        <w:t xml:space="preserve">gebrush leaf samples collected were the interior winter persistent leaves, and not the exterior early ephemeral leaves. They were collected </w:t>
      </w:r>
      <w:r w:rsidRPr="00CF5C76">
        <w:rPr>
          <w:rFonts w:ascii="Times New Roman" w:hAnsi="Times New Roman" w:cs="Times New Roman"/>
          <w:sz w:val="24"/>
          <w:szCs w:val="24"/>
        </w:rPr>
        <w:lastRenderedPageBreak/>
        <w:t xml:space="preserve">twice, once in 2013, and once in 2014. </w:t>
      </w:r>
      <w:r>
        <w:rPr>
          <w:rFonts w:ascii="Times New Roman" w:hAnsi="Times New Roman" w:cs="Times New Roman"/>
          <w:sz w:val="24"/>
          <w:szCs w:val="24"/>
        </w:rPr>
        <w:t>In</w:t>
      </w:r>
      <w:r w:rsidRPr="00CF5C76">
        <w:rPr>
          <w:rFonts w:ascii="Times New Roman" w:hAnsi="Times New Roman" w:cs="Times New Roman"/>
          <w:sz w:val="24"/>
          <w:szCs w:val="24"/>
        </w:rPr>
        <w:t xml:space="preserve"> 2013 leaves were collected and weighed at night between midnight and 5:30 a.m. </w:t>
      </w:r>
      <w:r>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possible</w:t>
      </w:r>
      <w:r w:rsidR="001D5627">
        <w:rPr>
          <w:rFonts w:ascii="Times New Roman" w:hAnsi="Times New Roman" w:cs="Times New Roman"/>
          <w:sz w:val="24"/>
          <w:szCs w:val="24"/>
        </w:rPr>
        <w:t>,</w:t>
      </w:r>
      <w:r>
        <w:rPr>
          <w:rFonts w:ascii="Times New Roman" w:hAnsi="Times New Roman" w:cs="Times New Roman"/>
          <w:sz w:val="24"/>
          <w:szCs w:val="24"/>
        </w:rPr>
        <w:t xml:space="preserve"> a total of four</w:t>
      </w:r>
      <w:r w:rsidRPr="00CF5C76">
        <w:rPr>
          <w:rFonts w:ascii="Times New Roman" w:hAnsi="Times New Roman" w:cs="Times New Roman"/>
          <w:sz w:val="24"/>
          <w:szCs w:val="24"/>
        </w:rPr>
        <w:t xml:space="preserve"> </w:t>
      </w:r>
      <w:r>
        <w:rPr>
          <w:rFonts w:ascii="Times New Roman" w:hAnsi="Times New Roman" w:cs="Times New Roman"/>
          <w:sz w:val="24"/>
          <w:szCs w:val="24"/>
        </w:rPr>
        <w:t>sagebrush</w:t>
      </w:r>
      <w:r w:rsidRPr="00CF5C76">
        <w:rPr>
          <w:rFonts w:ascii="Times New Roman" w:hAnsi="Times New Roman" w:cs="Times New Roman"/>
          <w:sz w:val="24"/>
          <w:szCs w:val="24"/>
        </w:rPr>
        <w:t xml:space="preserve"> </w:t>
      </w:r>
      <w:r w:rsidR="001D5627">
        <w:rPr>
          <w:rFonts w:ascii="Times New Roman" w:hAnsi="Times New Roman" w:cs="Times New Roman"/>
          <w:sz w:val="24"/>
          <w:szCs w:val="24"/>
        </w:rPr>
        <w:t xml:space="preserve">individuals </w:t>
      </w:r>
      <w:r w:rsidRPr="00CF5C76">
        <w:rPr>
          <w:rFonts w:ascii="Times New Roman" w:hAnsi="Times New Roman" w:cs="Times New Roman"/>
          <w:sz w:val="24"/>
          <w:szCs w:val="24"/>
        </w:rPr>
        <w:t>were sampled at each plot, with ten leaves collected from each plant</w:t>
      </w:r>
      <w:r w:rsidR="001D5627">
        <w:rPr>
          <w:rFonts w:ascii="Times New Roman" w:hAnsi="Times New Roman" w:cs="Times New Roman"/>
          <w:sz w:val="24"/>
          <w:szCs w:val="24"/>
        </w:rPr>
        <w:t>. O</w:t>
      </w:r>
      <w:r>
        <w:rPr>
          <w:rFonts w:ascii="Times New Roman" w:hAnsi="Times New Roman" w:cs="Times New Roman"/>
          <w:sz w:val="24"/>
          <w:szCs w:val="24"/>
        </w:rPr>
        <w:t>therwise</w:t>
      </w:r>
      <w:r w:rsidR="001D5627">
        <w:rPr>
          <w:rFonts w:ascii="Times New Roman" w:hAnsi="Times New Roman" w:cs="Times New Roman"/>
          <w:sz w:val="24"/>
          <w:szCs w:val="24"/>
        </w:rPr>
        <w:t>,</w:t>
      </w:r>
      <w:r>
        <w:rPr>
          <w:rFonts w:ascii="Times New Roman" w:hAnsi="Times New Roman" w:cs="Times New Roman"/>
          <w:sz w:val="24"/>
          <w:szCs w:val="24"/>
        </w:rPr>
        <w:t xml:space="preserve"> all sagebrush present were sampled</w:t>
      </w:r>
      <w:r w:rsidRPr="00CF5C76">
        <w:rPr>
          <w:rFonts w:ascii="Times New Roman" w:hAnsi="Times New Roman" w:cs="Times New Roman"/>
          <w:sz w:val="24"/>
          <w:szCs w:val="24"/>
        </w:rPr>
        <w:t>. Samples were kept on ice while transferred to the lab, and leaf area was measured within 12 hours of collection. They were then dried and measured again. From this the percent dry weight</w:t>
      </w:r>
      <w:r>
        <w:rPr>
          <w:rFonts w:ascii="Times New Roman" w:hAnsi="Times New Roman" w:cs="Times New Roman"/>
          <w:sz w:val="24"/>
          <w:szCs w:val="24"/>
        </w:rPr>
        <w:t xml:space="preserve"> (PDW)</w:t>
      </w:r>
      <w:r w:rsidRPr="00CF5C76">
        <w:rPr>
          <w:rFonts w:ascii="Times New Roman" w:hAnsi="Times New Roman" w:cs="Times New Roman"/>
          <w:sz w:val="24"/>
          <w:szCs w:val="24"/>
        </w:rPr>
        <w:t xml:space="preserve"> in grams, and the specific leaf area (SLA) in c</w:t>
      </w:r>
      <w:r>
        <w:rPr>
          <w:rFonts w:ascii="Times New Roman" w:hAnsi="Times New Roman" w:cs="Times New Roman"/>
          <w:sz w:val="24"/>
          <w:szCs w:val="24"/>
        </w:rPr>
        <w:t>enti</w:t>
      </w:r>
      <w:r w:rsidRPr="00CF5C76">
        <w:rPr>
          <w:rFonts w:ascii="Times New Roman" w:hAnsi="Times New Roman" w:cs="Times New Roman"/>
          <w:sz w:val="24"/>
          <w:szCs w:val="24"/>
        </w:rPr>
        <w:t>m</w:t>
      </w:r>
      <w:r>
        <w:rPr>
          <w:rFonts w:ascii="Times New Roman" w:hAnsi="Times New Roman" w:cs="Times New Roman"/>
          <w:sz w:val="24"/>
          <w:szCs w:val="24"/>
        </w:rPr>
        <w:t>eters</w:t>
      </w:r>
      <w:r w:rsidRPr="00CF5C76">
        <w:rPr>
          <w:rFonts w:ascii="Times New Roman" w:hAnsi="Times New Roman" w:cs="Times New Roman"/>
          <w:sz w:val="24"/>
          <w:szCs w:val="24"/>
        </w:rPr>
        <w:t xml:space="preserve"> was obtained.  The 2014 leaves were collected during the day, dried, and weighed. They were then wrapped in a square of tin foil and ran through a </w:t>
      </w:r>
      <w:commentRangeStart w:id="11"/>
      <w:r w:rsidRPr="00CF5C76">
        <w:rPr>
          <w:rFonts w:ascii="Times New Roman" w:hAnsi="Times New Roman" w:cs="Times New Roman"/>
          <w:sz w:val="24"/>
          <w:szCs w:val="24"/>
        </w:rPr>
        <w:t xml:space="preserve">LECOS machine </w:t>
      </w:r>
      <w:commentRangeEnd w:id="11"/>
      <w:r w:rsidR="001D5627">
        <w:rPr>
          <w:rStyle w:val="CommentReference"/>
        </w:rPr>
        <w:commentReference w:id="11"/>
      </w:r>
      <w:r w:rsidRPr="00CF5C76">
        <w:rPr>
          <w:rFonts w:ascii="Times New Roman" w:hAnsi="Times New Roman" w:cs="Times New Roman"/>
          <w:sz w:val="24"/>
          <w:szCs w:val="24"/>
        </w:rPr>
        <w:t>which provided nitrogen an</w:t>
      </w:r>
      <w:r>
        <w:rPr>
          <w:rFonts w:ascii="Times New Roman" w:hAnsi="Times New Roman" w:cs="Times New Roman"/>
        </w:rPr>
        <w:t xml:space="preserve">d protein percentages for 67 sites. </w:t>
      </w:r>
    </w:p>
    <w:p w14:paraId="1B74BF2E" w14:textId="77777777" w:rsidR="00E648CD" w:rsidRDefault="00E648CD" w:rsidP="00E648CD">
      <w:pPr>
        <w:spacing w:line="480" w:lineRule="auto"/>
        <w:rPr>
          <w:rFonts w:ascii="Times New Roman" w:hAnsi="Times New Roman" w:cs="Times New Roman"/>
        </w:rPr>
      </w:pPr>
    </w:p>
    <w:p w14:paraId="68D703BA" w14:textId="77777777" w:rsidR="00876A66" w:rsidRDefault="0094227D">
      <w:r>
        <w:rPr>
          <w:noProof/>
          <w:lang w:eastAsia="en-US"/>
        </w:rPr>
        <w:lastRenderedPageBreak/>
        <w:drawing>
          <wp:inline distT="0" distB="0" distL="0" distR="0" wp14:anchorId="1BB6E35E" wp14:editId="523D5D19">
            <wp:extent cx="5943600" cy="713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34860"/>
                    </a:xfrm>
                    <a:prstGeom prst="rect">
                      <a:avLst/>
                    </a:prstGeom>
                  </pic:spPr>
                </pic:pic>
              </a:graphicData>
            </a:graphic>
          </wp:inline>
        </w:drawing>
      </w:r>
    </w:p>
    <w:sectPr w:rsidR="00876A66" w:rsidSect="00876A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eno Schupp" w:date="2017-03-20T12:10:00Z" w:initials="GS">
    <w:p w14:paraId="4972F334" w14:textId="77777777" w:rsidR="001C09F5" w:rsidRDefault="001C09F5">
      <w:pPr>
        <w:pStyle w:val="CommentText"/>
      </w:pPr>
      <w:r>
        <w:rPr>
          <w:rStyle w:val="CommentReference"/>
        </w:rPr>
        <w:annotationRef/>
      </w:r>
      <w:r>
        <w:t>This comes out of nowhere and really does not fit here. There is not even any info on where these were collected, why they were collected, anything. And by saying “additional” it implies you had already collected leaves but no info on this.</w:t>
      </w:r>
    </w:p>
    <w:p w14:paraId="59E8E210" w14:textId="77777777" w:rsidR="001C09F5" w:rsidRDefault="001C09F5">
      <w:pPr>
        <w:pStyle w:val="CommentText"/>
      </w:pPr>
    </w:p>
  </w:comment>
  <w:comment w:id="4" w:author="Geno Schupp" w:date="2017-03-20T12:15:00Z" w:initials="GS">
    <w:p w14:paraId="5635674A" w14:textId="77777777" w:rsidR="00CD3585" w:rsidRDefault="00CD3585">
      <w:pPr>
        <w:pStyle w:val="CommentText"/>
      </w:pPr>
      <w:r>
        <w:rPr>
          <w:rStyle w:val="CommentReference"/>
        </w:rPr>
        <w:annotationRef/>
      </w:r>
      <w:r>
        <w:t>What is a viable sample? Again, this gives little info. I think this can be structured where it will be easier to follow. You have talked about the sites. Good. Now talk about the methods, divided into subsections:</w:t>
      </w:r>
    </w:p>
    <w:p w14:paraId="59C855CD" w14:textId="77777777" w:rsidR="00CD3585" w:rsidRDefault="00CD3585" w:rsidP="00CD3585">
      <w:pPr>
        <w:pStyle w:val="CommentText"/>
        <w:numPr>
          <w:ilvl w:val="0"/>
          <w:numId w:val="1"/>
        </w:numPr>
      </w:pPr>
      <w:r>
        <w:t xml:space="preserve"> Vegetation cover and density</w:t>
      </w:r>
      <w:r w:rsidR="00FB2CE1">
        <w:t xml:space="preserve"> and soil surface characteristics</w:t>
      </w:r>
    </w:p>
    <w:p w14:paraId="75908418" w14:textId="77777777" w:rsidR="00CD3585" w:rsidRDefault="00CD3585" w:rsidP="00CD3585">
      <w:pPr>
        <w:pStyle w:val="CommentText"/>
        <w:numPr>
          <w:ilvl w:val="0"/>
          <w:numId w:val="1"/>
        </w:numPr>
      </w:pPr>
      <w:r>
        <w:t xml:space="preserve"> Soils</w:t>
      </w:r>
    </w:p>
    <w:p w14:paraId="442878C4" w14:textId="77777777" w:rsidR="00CD3585" w:rsidRDefault="00CD3585" w:rsidP="00CD3585">
      <w:pPr>
        <w:pStyle w:val="CommentText"/>
        <w:numPr>
          <w:ilvl w:val="0"/>
          <w:numId w:val="1"/>
        </w:numPr>
      </w:pPr>
      <w:r>
        <w:t xml:space="preserve"> Leaf tissue</w:t>
      </w:r>
    </w:p>
  </w:comment>
  <w:comment w:id="5" w:author="Geno Schupp" w:date="2017-03-20T12:19:00Z" w:initials="GS">
    <w:p w14:paraId="5FADCE58" w14:textId="77777777" w:rsidR="00FB2CE1" w:rsidRDefault="00FB2CE1">
      <w:pPr>
        <w:pStyle w:val="CommentText"/>
      </w:pPr>
      <w:r>
        <w:rPr>
          <w:rStyle w:val="CommentReference"/>
        </w:rPr>
        <w:annotationRef/>
      </w:r>
      <w:r>
        <w:t>Describe the method and also cite the inspiration for our modified methods (Based on…)</w:t>
      </w:r>
    </w:p>
    <w:p w14:paraId="29D1E953" w14:textId="77777777" w:rsidR="00FB2CE1" w:rsidRDefault="00FB2CE1">
      <w:pPr>
        <w:pStyle w:val="CommentText"/>
      </w:pPr>
    </w:p>
    <w:p w14:paraId="74F0E972" w14:textId="77777777" w:rsidR="00FB2CE1" w:rsidRDefault="00FB2CE1">
      <w:pPr>
        <w:pStyle w:val="CommentText"/>
      </w:pPr>
      <w:r>
        <w:t xml:space="preserve">Also you need to talk here about the soil surface categories. Thoroughly describe what you are getting from the </w:t>
      </w:r>
      <w:proofErr w:type="spellStart"/>
      <w:r>
        <w:t>lpi</w:t>
      </w:r>
      <w:proofErr w:type="spellEnd"/>
      <w:r>
        <w:t>.</w:t>
      </w:r>
    </w:p>
  </w:comment>
  <w:comment w:id="6" w:author="Geno Schupp" w:date="2017-03-20T12:25:00Z" w:initials="GS">
    <w:p w14:paraId="5938A184" w14:textId="77777777" w:rsidR="00FA6399" w:rsidRDefault="00FA6399">
      <w:pPr>
        <w:pStyle w:val="CommentText"/>
      </w:pPr>
      <w:r>
        <w:rPr>
          <w:rStyle w:val="CommentReference"/>
        </w:rPr>
        <w:annotationRef/>
      </w:r>
      <w:r>
        <w:t>This only refers to your plots. You also need to explain what was done with the USGS plots.</w:t>
      </w:r>
    </w:p>
  </w:comment>
  <w:comment w:id="7" w:author="Geno Schupp" w:date="2017-03-20T12:20:00Z" w:initials="GS">
    <w:p w14:paraId="6C991C64" w14:textId="77777777" w:rsidR="00FB2CE1" w:rsidRDefault="00FB2CE1">
      <w:pPr>
        <w:pStyle w:val="CommentText"/>
      </w:pPr>
      <w:r>
        <w:rPr>
          <w:rStyle w:val="CommentReference"/>
        </w:rPr>
        <w:annotationRef/>
      </w:r>
      <w:r>
        <w:t>How were juvenile and mature distinguished. Keep in mind throughout the methods that any reader should be able to exactly replicate what you did based on what you have written.</w:t>
      </w:r>
    </w:p>
  </w:comment>
  <w:comment w:id="8" w:author="Geno Schupp" w:date="2017-03-20T12:24:00Z" w:initials="GS">
    <w:p w14:paraId="48E3278E" w14:textId="77777777" w:rsidR="00FA6399" w:rsidRDefault="00FA6399">
      <w:pPr>
        <w:pStyle w:val="CommentText"/>
      </w:pPr>
      <w:r>
        <w:rPr>
          <w:rStyle w:val="CommentReference"/>
        </w:rPr>
        <w:annotationRef/>
      </w:r>
      <w:r>
        <w:t>Make sure you have completely covered your previous topic and then move on to a new subsection with a thorough explanation of soil sampling.</w:t>
      </w:r>
    </w:p>
  </w:comment>
  <w:comment w:id="9" w:author="Geno Schupp" w:date="2017-03-20T12:27:00Z" w:initials="GS">
    <w:p w14:paraId="4D715CE9" w14:textId="77777777" w:rsidR="00FA6399" w:rsidRDefault="00FA6399">
      <w:pPr>
        <w:pStyle w:val="CommentText"/>
      </w:pPr>
      <w:r>
        <w:rPr>
          <w:rStyle w:val="CommentReference"/>
        </w:rPr>
        <w:annotationRef/>
      </w:r>
      <w:r>
        <w:t>Wow. Two sentences covers your soil methods? Nothing on what you did, what data were collected, etc. No citations of methods?</w:t>
      </w:r>
    </w:p>
  </w:comment>
  <w:comment w:id="10" w:author="Geno Schupp" w:date="2017-03-20T12:28:00Z" w:initials="GS">
    <w:p w14:paraId="110626D2" w14:textId="77777777" w:rsidR="00FA6399" w:rsidRDefault="00FA6399">
      <w:pPr>
        <w:pStyle w:val="CommentText"/>
      </w:pPr>
      <w:r>
        <w:rPr>
          <w:rStyle w:val="CommentReference"/>
        </w:rPr>
        <w:annotationRef/>
      </w:r>
      <w:r>
        <w:t>New subsection with some idea of why you are doing this.</w:t>
      </w:r>
    </w:p>
  </w:comment>
  <w:comment w:id="11" w:author="Geno Schupp" w:date="2017-03-20T12:30:00Z" w:initials="GS">
    <w:p w14:paraId="340C0767" w14:textId="77777777" w:rsidR="001D5627" w:rsidRDefault="001D5627">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8E210" w15:done="0"/>
  <w15:commentEx w15:paraId="442878C4" w15:done="0"/>
  <w15:commentEx w15:paraId="74F0E972" w15:done="0"/>
  <w15:commentEx w15:paraId="5938A184" w15:done="0"/>
  <w15:commentEx w15:paraId="6C991C64" w15:done="0"/>
  <w15:commentEx w15:paraId="48E3278E" w15:done="0"/>
  <w15:commentEx w15:paraId="4D715CE9" w15:done="0"/>
  <w15:commentEx w15:paraId="110626D2" w15:done="0"/>
  <w15:commentEx w15:paraId="340C07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FD6"/>
    <w:multiLevelType w:val="hybridMultilevel"/>
    <w:tmpl w:val="4912B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no Schupp">
    <w15:presenceInfo w15:providerId="AD" w15:userId="S-1-5-21-1688497162-1081497785-1676732153-2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648CD"/>
    <w:rsid w:val="000B4A55"/>
    <w:rsid w:val="001C09F5"/>
    <w:rsid w:val="001D5627"/>
    <w:rsid w:val="001D58F7"/>
    <w:rsid w:val="001F0D93"/>
    <w:rsid w:val="00287EE2"/>
    <w:rsid w:val="00561D8A"/>
    <w:rsid w:val="00660B3C"/>
    <w:rsid w:val="006B7511"/>
    <w:rsid w:val="00876A66"/>
    <w:rsid w:val="00924E21"/>
    <w:rsid w:val="0094227D"/>
    <w:rsid w:val="00A11604"/>
    <w:rsid w:val="00A231E8"/>
    <w:rsid w:val="00C733C3"/>
    <w:rsid w:val="00C80A71"/>
    <w:rsid w:val="00CD3585"/>
    <w:rsid w:val="00D22164"/>
    <w:rsid w:val="00E648CD"/>
    <w:rsid w:val="00FA6399"/>
    <w:rsid w:val="00FB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B06E"/>
  <w15:docId w15:val="{B68E6FE7-A52C-4353-BA17-73F7874A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8CD"/>
    <w:rPr>
      <w:rFonts w:eastAsiaTheme="minorEastAsia"/>
      <w:lang w:eastAsia="zh-CN"/>
    </w:rPr>
  </w:style>
  <w:style w:type="paragraph" w:styleId="Heading1">
    <w:name w:val="heading 1"/>
    <w:basedOn w:val="Normal"/>
    <w:next w:val="Normal"/>
    <w:link w:val="Heading1Char"/>
    <w:uiPriority w:val="9"/>
    <w:qFormat/>
    <w:rsid w:val="00C80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EE2"/>
    <w:rPr>
      <w:rFonts w:ascii="Segoe UI" w:eastAsiaTheme="minorEastAsia" w:hAnsi="Segoe UI" w:cs="Segoe UI"/>
      <w:sz w:val="18"/>
      <w:szCs w:val="18"/>
      <w:lang w:eastAsia="zh-CN"/>
    </w:rPr>
  </w:style>
  <w:style w:type="character" w:styleId="CommentReference">
    <w:name w:val="annotation reference"/>
    <w:basedOn w:val="DefaultParagraphFont"/>
    <w:uiPriority w:val="99"/>
    <w:semiHidden/>
    <w:unhideWhenUsed/>
    <w:rsid w:val="00287EE2"/>
    <w:rPr>
      <w:sz w:val="16"/>
      <w:szCs w:val="16"/>
    </w:rPr>
  </w:style>
  <w:style w:type="paragraph" w:styleId="CommentText">
    <w:name w:val="annotation text"/>
    <w:basedOn w:val="Normal"/>
    <w:link w:val="CommentTextChar"/>
    <w:uiPriority w:val="99"/>
    <w:semiHidden/>
    <w:unhideWhenUsed/>
    <w:rsid w:val="00287EE2"/>
    <w:pPr>
      <w:spacing w:line="240" w:lineRule="auto"/>
    </w:pPr>
    <w:rPr>
      <w:sz w:val="20"/>
      <w:szCs w:val="20"/>
    </w:rPr>
  </w:style>
  <w:style w:type="character" w:customStyle="1" w:styleId="CommentTextChar">
    <w:name w:val="Comment Text Char"/>
    <w:basedOn w:val="DefaultParagraphFont"/>
    <w:link w:val="CommentText"/>
    <w:uiPriority w:val="99"/>
    <w:semiHidden/>
    <w:rsid w:val="00287EE2"/>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287EE2"/>
    <w:rPr>
      <w:b/>
      <w:bCs/>
    </w:rPr>
  </w:style>
  <w:style w:type="character" w:customStyle="1" w:styleId="CommentSubjectChar">
    <w:name w:val="Comment Subject Char"/>
    <w:basedOn w:val="CommentTextChar"/>
    <w:link w:val="CommentSubject"/>
    <w:uiPriority w:val="99"/>
    <w:semiHidden/>
    <w:rsid w:val="00287EE2"/>
    <w:rPr>
      <w:rFonts w:eastAsiaTheme="minorEastAsia"/>
      <w:b/>
      <w:bCs/>
      <w:sz w:val="20"/>
      <w:szCs w:val="20"/>
      <w:lang w:eastAsia="zh-CN"/>
    </w:rPr>
  </w:style>
  <w:style w:type="character" w:customStyle="1" w:styleId="Heading1Char">
    <w:name w:val="Heading 1 Char"/>
    <w:basedOn w:val="DefaultParagraphFont"/>
    <w:link w:val="Heading1"/>
    <w:uiPriority w:val="9"/>
    <w:rsid w:val="00C80A71"/>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7096">
      <w:bodyDiv w:val="1"/>
      <w:marLeft w:val="0"/>
      <w:marRight w:val="0"/>
      <w:marTop w:val="0"/>
      <w:marBottom w:val="0"/>
      <w:divBdr>
        <w:top w:val="none" w:sz="0" w:space="0" w:color="auto"/>
        <w:left w:val="none" w:sz="0" w:space="0" w:color="auto"/>
        <w:bottom w:val="none" w:sz="0" w:space="0" w:color="auto"/>
        <w:right w:val="none" w:sz="0" w:space="0" w:color="auto"/>
      </w:divBdr>
    </w:div>
    <w:div w:id="13286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April Darger</cp:lastModifiedBy>
  <cp:revision>3</cp:revision>
  <dcterms:created xsi:type="dcterms:W3CDTF">2017-04-13T16:28:00Z</dcterms:created>
  <dcterms:modified xsi:type="dcterms:W3CDTF">2017-04-13T17:44:00Z</dcterms:modified>
</cp:coreProperties>
</file>

<file path=[Content_Types].xml><?xml version="1.0" encoding="utf-8"?>
<Types xmlns="http://schemas.openxmlformats.org/package/2006/content-types">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8CD" w:rsidRPr="00CF5C76" w:rsidRDefault="00E648CD" w:rsidP="00E648CD">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025E40" w:rsidRPr="00025E40" w:rsidRDefault="00E648CD" w:rsidP="00E648CD">
      <w:pPr>
        <w:spacing w:line="480" w:lineRule="auto"/>
        <w:rPr>
          <w:rFonts w:ascii="Times New Roman" w:hAnsi="Times New Roman" w:cs="Times New Roman"/>
          <w:b/>
          <w:bCs/>
          <w:sz w:val="24"/>
          <w:szCs w:val="24"/>
        </w:rPr>
      </w:pPr>
      <w:r w:rsidRPr="00CF5C76">
        <w:rPr>
          <w:rFonts w:ascii="Times New Roman" w:hAnsi="Times New Roman" w:cs="Times New Roman"/>
          <w:sz w:val="24"/>
          <w:szCs w:val="24"/>
        </w:rPr>
        <w:tab/>
      </w:r>
      <w:r>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w:t>
      </w:r>
      <w:r w:rsidR="00287EE2" w:rsidRPr="00287EE2">
        <w:t xml:space="preserve"> </w:t>
      </w:r>
      <w:r w:rsidR="00287EE2">
        <w:rPr>
          <w:rFonts w:ascii="Times New Roman" w:hAnsi="Times New Roman" w:cs="Times New Roman"/>
          <w:sz w:val="24"/>
          <w:szCs w:val="24"/>
        </w:rPr>
        <w:t>o</w:t>
      </w:r>
      <w:r w:rsidR="00287EE2" w:rsidRPr="00287EE2">
        <w:rPr>
          <w:rFonts w:ascii="Times New Roman" w:hAnsi="Times New Roman" w:cs="Times New Roman"/>
          <w:sz w:val="24"/>
          <w:szCs w:val="24"/>
        </w:rPr>
        <w:t>n the Monticello District of the Bureau of Land Management (BLM)</w:t>
      </w:r>
      <w:r w:rsidRPr="00CF5C76">
        <w:rPr>
          <w:rFonts w:ascii="Times New Roman" w:hAnsi="Times New Roman" w:cs="Times New Roman"/>
          <w:sz w:val="24"/>
          <w:szCs w:val="24"/>
        </w:rPr>
        <w:t xml:space="preserve"> in San Juan County, Utah</w:t>
      </w:r>
      <w:r w:rsidR="0094227D">
        <w:rPr>
          <w:rFonts w:ascii="Times New Roman" w:hAnsi="Times New Roman" w:cs="Times New Roman"/>
          <w:sz w:val="24"/>
          <w:szCs w:val="24"/>
        </w:rPr>
        <w:t xml:space="preserve"> (</w:t>
      </w:r>
      <w:r w:rsidR="0094227D" w:rsidRPr="00C80A71">
        <w:rPr>
          <w:rFonts w:ascii="Times New Roman" w:hAnsi="Times New Roman" w:cs="Times New Roman"/>
          <w:sz w:val="24"/>
          <w:szCs w:val="24"/>
          <w:highlight w:val="yellow"/>
        </w:rPr>
        <w:t>Map 1</w:t>
      </w:r>
      <w:r w:rsidR="0094227D">
        <w:rPr>
          <w:rFonts w:ascii="Times New Roman" w:hAnsi="Times New Roman" w:cs="Times New Roman"/>
          <w:sz w:val="24"/>
          <w:szCs w:val="24"/>
        </w:rPr>
        <w:t>)</w:t>
      </w:r>
      <w:r w:rsidRPr="00CF5C76">
        <w:rPr>
          <w:rFonts w:ascii="Times New Roman" w:hAnsi="Times New Roman" w:cs="Times New Roman"/>
          <w:sz w:val="24"/>
          <w:szCs w:val="24"/>
        </w:rPr>
        <w:t xml:space="preserve">. It is on the Colorado Plateau south of Canyonlands National Park and north of the Abajo Mountains, also locally known as the Blue Mountains.  Beef Basin is an area characterized by flat plains of deep sandy soil covered in grass, and interspersed and surrounded by shallow rocky outcrops with </w:t>
      </w:r>
      <w:proofErr w:type="spellStart"/>
      <w:r w:rsidRPr="00CF5C76">
        <w:rPr>
          <w:rFonts w:ascii="Times New Roman" w:hAnsi="Times New Roman" w:cs="Times New Roman"/>
          <w:sz w:val="24"/>
          <w:szCs w:val="24"/>
        </w:rPr>
        <w:t>pi</w:t>
      </w:r>
      <w:r w:rsidR="00287EE2">
        <w:rPr>
          <w:rFonts w:ascii="Times New Roman" w:hAnsi="Times New Roman" w:cs="Times New Roman"/>
          <w:sz w:val="24"/>
          <w:szCs w:val="24"/>
        </w:rPr>
        <w:t>ñ</w:t>
      </w:r>
      <w:r w:rsidRPr="00CF5C76">
        <w:rPr>
          <w:rFonts w:ascii="Times New Roman" w:hAnsi="Times New Roman" w:cs="Times New Roman"/>
          <w:sz w:val="24"/>
          <w:szCs w:val="24"/>
        </w:rPr>
        <w:t>on</w:t>
      </w:r>
      <w:proofErr w:type="spellEnd"/>
      <w:r w:rsidRPr="00CF5C76">
        <w:rPr>
          <w:rFonts w:ascii="Times New Roman" w:hAnsi="Times New Roman" w:cs="Times New Roman"/>
          <w:sz w:val="24"/>
          <w:szCs w:val="24"/>
        </w:rPr>
        <w:t xml:space="preserve"> pine </w:t>
      </w:r>
      <w:r w:rsidR="00287EE2">
        <w:rPr>
          <w:rFonts w:ascii="Times New Roman" w:hAnsi="Times New Roman" w:cs="Times New Roman"/>
          <w:sz w:val="24"/>
          <w:szCs w:val="24"/>
        </w:rPr>
        <w:t>(</w:t>
      </w:r>
      <w:proofErr w:type="spellStart"/>
      <w:r w:rsidR="00287EE2" w:rsidRPr="00287EE2">
        <w:rPr>
          <w:rFonts w:ascii="Times New Roman" w:hAnsi="Times New Roman" w:cs="Times New Roman"/>
          <w:i/>
          <w:sz w:val="24"/>
          <w:szCs w:val="24"/>
        </w:rPr>
        <w:t>Pinus</w:t>
      </w:r>
      <w:proofErr w:type="spellEnd"/>
      <w:r w:rsidR="00287EE2" w:rsidRPr="00287EE2">
        <w:rPr>
          <w:rFonts w:ascii="Times New Roman" w:hAnsi="Times New Roman" w:cs="Times New Roman"/>
          <w:i/>
          <w:sz w:val="24"/>
          <w:szCs w:val="24"/>
        </w:rPr>
        <w:t xml:space="preserve"> </w:t>
      </w:r>
      <w:proofErr w:type="spellStart"/>
      <w:r w:rsidR="00287EE2" w:rsidRPr="00287EE2">
        <w:rPr>
          <w:rFonts w:ascii="Times New Roman" w:hAnsi="Times New Roman" w:cs="Times New Roman"/>
          <w:i/>
          <w:sz w:val="24"/>
          <w:szCs w:val="24"/>
        </w:rPr>
        <w:t>edulis</w:t>
      </w:r>
      <w:proofErr w:type="spellEnd"/>
      <w:r w:rsidR="00287EE2">
        <w:rPr>
          <w:rFonts w:ascii="Times New Roman" w:hAnsi="Times New Roman" w:cs="Times New Roman"/>
          <w:sz w:val="24"/>
          <w:szCs w:val="24"/>
        </w:rPr>
        <w:t xml:space="preserve">) </w:t>
      </w:r>
      <w:r w:rsidRPr="00CF5C76">
        <w:rPr>
          <w:rFonts w:ascii="Times New Roman" w:hAnsi="Times New Roman" w:cs="Times New Roman"/>
          <w:sz w:val="24"/>
          <w:szCs w:val="24"/>
        </w:rPr>
        <w:t>and juniper</w:t>
      </w:r>
      <w:r w:rsidR="00287EE2">
        <w:rPr>
          <w:rFonts w:ascii="Times New Roman" w:hAnsi="Times New Roman" w:cs="Times New Roman"/>
          <w:sz w:val="24"/>
          <w:szCs w:val="24"/>
        </w:rPr>
        <w:t xml:space="preserve"> (</w:t>
      </w:r>
      <w:proofErr w:type="spellStart"/>
      <w:r w:rsidR="00287EE2" w:rsidRPr="00287EE2">
        <w:rPr>
          <w:rFonts w:ascii="Times New Roman" w:hAnsi="Times New Roman" w:cs="Times New Roman"/>
          <w:i/>
          <w:sz w:val="24"/>
          <w:szCs w:val="24"/>
        </w:rPr>
        <w:t>Juniperus</w:t>
      </w:r>
      <w:proofErr w:type="spellEnd"/>
      <w:r w:rsidR="00287EE2" w:rsidRPr="00287EE2">
        <w:rPr>
          <w:rFonts w:ascii="Times New Roman" w:hAnsi="Times New Roman" w:cs="Times New Roman"/>
          <w:i/>
          <w:sz w:val="24"/>
          <w:szCs w:val="24"/>
        </w:rPr>
        <w:t xml:space="preserve"> </w:t>
      </w:r>
      <w:proofErr w:type="spellStart"/>
      <w:r w:rsidR="00287EE2" w:rsidRPr="00287EE2">
        <w:rPr>
          <w:rFonts w:ascii="Times New Roman" w:hAnsi="Times New Roman" w:cs="Times New Roman"/>
          <w:i/>
          <w:sz w:val="24"/>
          <w:szCs w:val="24"/>
        </w:rPr>
        <w:t>osteosperma</w:t>
      </w:r>
      <w:proofErr w:type="spellEnd"/>
      <w:r w:rsidR="00287EE2">
        <w:rPr>
          <w:rFonts w:ascii="Times New Roman" w:hAnsi="Times New Roman" w:cs="Times New Roman"/>
          <w:sz w:val="24"/>
          <w:szCs w:val="24"/>
        </w:rPr>
        <w:t>)</w:t>
      </w:r>
      <w:r w:rsidRPr="00CF5C76">
        <w:rPr>
          <w:rFonts w:ascii="Times New Roman" w:hAnsi="Times New Roman" w:cs="Times New Roman"/>
          <w:sz w:val="24"/>
          <w:szCs w:val="24"/>
        </w:rPr>
        <w:t xml:space="preserve">. </w:t>
      </w:r>
      <w:r w:rsidR="00C80A71">
        <w:rPr>
          <w:rFonts w:ascii="Times New Roman" w:hAnsi="Times New Roman" w:cs="Times New Roman"/>
          <w:sz w:val="24"/>
          <w:szCs w:val="24"/>
        </w:rPr>
        <w:t xml:space="preserve">It is located at </w:t>
      </w:r>
      <w:r w:rsidR="00C80A71">
        <w:rPr>
          <w:rFonts w:ascii="Times New Roman" w:hAnsi="Times New Roman" w:cs="Times New Roman"/>
          <w:bCs/>
          <w:sz w:val="24"/>
          <w:szCs w:val="24"/>
        </w:rPr>
        <w:t xml:space="preserve">37°58'14.4"N </w:t>
      </w:r>
      <w:r w:rsidR="00C80A71" w:rsidRPr="00C80A71">
        <w:rPr>
          <w:rFonts w:ascii="Times New Roman" w:hAnsi="Times New Roman" w:cs="Times New Roman"/>
          <w:bCs/>
          <w:sz w:val="24"/>
          <w:szCs w:val="24"/>
        </w:rPr>
        <w:t>109°55'46.2"W</w:t>
      </w:r>
      <w:r w:rsidR="00C80A71">
        <w:rPr>
          <w:rFonts w:ascii="Times New Roman" w:hAnsi="Times New Roman" w:cs="Times New Roman"/>
          <w:sz w:val="24"/>
          <w:szCs w:val="24"/>
        </w:rPr>
        <w:t xml:space="preserve"> with an elevation range of 1845 meters to 2020 meters. </w:t>
      </w:r>
      <w:r w:rsidR="00287EE2">
        <w:rPr>
          <w:rFonts w:ascii="Times New Roman" w:hAnsi="Times New Roman" w:cs="Times New Roman"/>
          <w:sz w:val="24"/>
          <w:szCs w:val="24"/>
        </w:rPr>
        <w:t>Mean</w:t>
      </w:r>
      <w:r w:rsidRPr="00CF5C76">
        <w:rPr>
          <w:rFonts w:ascii="Times New Roman" w:hAnsi="Times New Roman" w:cs="Times New Roman"/>
          <w:sz w:val="24"/>
          <w:szCs w:val="24"/>
        </w:rPr>
        <w:t xml:space="preserve"> precipitation</w:t>
      </w:r>
      <w:r>
        <w:rPr>
          <w:rFonts w:ascii="Times New Roman" w:hAnsi="Times New Roman" w:cs="Times New Roman"/>
          <w:sz w:val="24"/>
          <w:szCs w:val="24"/>
        </w:rPr>
        <w:t xml:space="preserve"> of the study area is approximately</w:t>
      </w:r>
      <w:r w:rsidRPr="00CF5C76">
        <w:rPr>
          <w:rFonts w:ascii="Times New Roman" w:hAnsi="Times New Roman" w:cs="Times New Roman"/>
          <w:sz w:val="24"/>
          <w:szCs w:val="24"/>
        </w:rPr>
        <w:t xml:space="preserve"> 20.5</w:t>
      </w:r>
      <w:r w:rsidR="00287EE2">
        <w:rPr>
          <w:rFonts w:ascii="Times New Roman" w:hAnsi="Times New Roman" w:cs="Times New Roman"/>
          <w:sz w:val="24"/>
          <w:szCs w:val="24"/>
        </w:rPr>
        <w:t xml:space="preserve"> </w:t>
      </w:r>
      <w:r w:rsidRPr="00CF5C76">
        <w:rPr>
          <w:rFonts w:ascii="Times New Roman" w:hAnsi="Times New Roman" w:cs="Times New Roman"/>
          <w:sz w:val="24"/>
          <w:szCs w:val="24"/>
        </w:rPr>
        <w:t>mm</w:t>
      </w:r>
      <w:r>
        <w:rPr>
          <w:rFonts w:ascii="Times New Roman" w:hAnsi="Times New Roman" w:cs="Times New Roman"/>
          <w:sz w:val="24"/>
          <w:szCs w:val="24"/>
        </w:rPr>
        <w:t xml:space="preserve"> during the winter and 28.4</w:t>
      </w:r>
      <w:r w:rsidR="00287EE2">
        <w:rPr>
          <w:rFonts w:ascii="Times New Roman" w:hAnsi="Times New Roman" w:cs="Times New Roman"/>
          <w:sz w:val="24"/>
          <w:szCs w:val="24"/>
        </w:rPr>
        <w:t xml:space="preserve"> </w:t>
      </w:r>
      <w:r>
        <w:rPr>
          <w:rFonts w:ascii="Times New Roman" w:hAnsi="Times New Roman" w:cs="Times New Roman"/>
          <w:sz w:val="24"/>
          <w:szCs w:val="24"/>
        </w:rPr>
        <w:t>mm during the summer</w:t>
      </w:r>
      <w:r w:rsidR="00287EE2">
        <w:rPr>
          <w:rFonts w:ascii="Times New Roman" w:hAnsi="Times New Roman" w:cs="Times New Roman"/>
          <w:sz w:val="24"/>
          <w:szCs w:val="24"/>
        </w:rPr>
        <w:t>.</w:t>
      </w:r>
      <w:r w:rsidRPr="00CF5C76">
        <w:rPr>
          <w:rFonts w:ascii="Times New Roman" w:hAnsi="Times New Roman" w:cs="Times New Roman"/>
          <w:sz w:val="24"/>
          <w:szCs w:val="24"/>
        </w:rPr>
        <w:t xml:space="preserve"> </w:t>
      </w:r>
      <w:r w:rsidR="00287EE2">
        <w:rPr>
          <w:rFonts w:ascii="Times New Roman" w:hAnsi="Times New Roman" w:cs="Times New Roman"/>
          <w:sz w:val="24"/>
          <w:szCs w:val="24"/>
        </w:rPr>
        <w:t>Mean</w:t>
      </w:r>
      <w:r w:rsidRPr="00CF5C76">
        <w:rPr>
          <w:rFonts w:ascii="Times New Roman" w:hAnsi="Times New Roman" w:cs="Times New Roman"/>
          <w:sz w:val="24"/>
          <w:szCs w:val="24"/>
        </w:rPr>
        <w:t xml:space="preserve"> winter </w:t>
      </w:r>
      <w:r>
        <w:rPr>
          <w:rFonts w:ascii="Times New Roman" w:hAnsi="Times New Roman" w:cs="Times New Roman"/>
          <w:sz w:val="24"/>
          <w:szCs w:val="24"/>
        </w:rPr>
        <w:t>temperature</w:t>
      </w:r>
      <w:r w:rsidR="00287EE2">
        <w:rPr>
          <w:rFonts w:ascii="Times New Roman" w:hAnsi="Times New Roman" w:cs="Times New Roman"/>
          <w:sz w:val="24"/>
          <w:szCs w:val="24"/>
        </w:rPr>
        <w:t>s</w:t>
      </w:r>
      <w:r>
        <w:rPr>
          <w:rFonts w:ascii="Times New Roman" w:hAnsi="Times New Roman" w:cs="Times New Roman"/>
          <w:sz w:val="24"/>
          <w:szCs w:val="24"/>
        </w:rPr>
        <w:t xml:space="preserve"> rang</w:t>
      </w:r>
      <w:r w:rsidR="00287EE2">
        <w:rPr>
          <w:rFonts w:ascii="Times New Roman" w:hAnsi="Times New Roman" w:cs="Times New Roman"/>
          <w:sz w:val="24"/>
          <w:szCs w:val="24"/>
        </w:rPr>
        <w:t>e</w:t>
      </w:r>
      <w:r>
        <w:rPr>
          <w:rFonts w:ascii="Times New Roman" w:hAnsi="Times New Roman" w:cs="Times New Roman"/>
          <w:sz w:val="24"/>
          <w:szCs w:val="24"/>
        </w:rPr>
        <w:t xml:space="preserve"> from</w:t>
      </w:r>
      <w:r w:rsidRPr="00CF5C76">
        <w:rPr>
          <w:rFonts w:ascii="Times New Roman" w:hAnsi="Times New Roman" w:cs="Times New Roman"/>
          <w:sz w:val="24"/>
          <w:szCs w:val="24"/>
        </w:rPr>
        <w:t xml:space="preserve"> 5.4˚C</w:t>
      </w:r>
      <w:r>
        <w:rPr>
          <w:rFonts w:ascii="Times New Roman" w:hAnsi="Times New Roman" w:cs="Times New Roman"/>
          <w:sz w:val="24"/>
          <w:szCs w:val="24"/>
        </w:rPr>
        <w:t xml:space="preserve"> </w:t>
      </w:r>
      <w:r w:rsidR="00C80A71">
        <w:rPr>
          <w:rFonts w:ascii="Times New Roman" w:hAnsi="Times New Roman" w:cs="Times New Roman"/>
          <w:sz w:val="24"/>
          <w:szCs w:val="24"/>
        </w:rPr>
        <w:t xml:space="preserve">to </w:t>
      </w:r>
      <w:r w:rsidR="00C80A71" w:rsidRPr="00CF5C76">
        <w:rPr>
          <w:rFonts w:ascii="Times New Roman" w:hAnsi="Times New Roman" w:cs="Times New Roman"/>
          <w:sz w:val="24"/>
          <w:szCs w:val="24"/>
        </w:rPr>
        <w:t>-</w:t>
      </w:r>
      <w:r w:rsidRPr="00CF5C76">
        <w:rPr>
          <w:rFonts w:ascii="Times New Roman" w:hAnsi="Times New Roman" w:cs="Times New Roman"/>
          <w:sz w:val="24"/>
          <w:szCs w:val="24"/>
        </w:rPr>
        <w:t>7.7˚C</w:t>
      </w:r>
      <w:r>
        <w:rPr>
          <w:rFonts w:ascii="Times New Roman" w:hAnsi="Times New Roman" w:cs="Times New Roman"/>
          <w:sz w:val="24"/>
          <w:szCs w:val="24"/>
        </w:rPr>
        <w:t xml:space="preserve">, and </w:t>
      </w:r>
      <w:r w:rsidR="00287EE2">
        <w:rPr>
          <w:rFonts w:ascii="Times New Roman" w:hAnsi="Times New Roman" w:cs="Times New Roman"/>
          <w:sz w:val="24"/>
          <w:szCs w:val="24"/>
        </w:rPr>
        <w:t xml:space="preserve">mean </w:t>
      </w:r>
      <w:r>
        <w:rPr>
          <w:rFonts w:ascii="Times New Roman" w:hAnsi="Times New Roman" w:cs="Times New Roman"/>
          <w:sz w:val="24"/>
          <w:szCs w:val="24"/>
        </w:rPr>
        <w:t>summer temperature</w:t>
      </w:r>
      <w:r w:rsidR="00287EE2">
        <w:rPr>
          <w:rFonts w:ascii="Times New Roman" w:hAnsi="Times New Roman" w:cs="Times New Roman"/>
          <w:sz w:val="24"/>
          <w:szCs w:val="24"/>
        </w:rPr>
        <w:t>s</w:t>
      </w:r>
      <w:r>
        <w:rPr>
          <w:rFonts w:ascii="Times New Roman" w:hAnsi="Times New Roman" w:cs="Times New Roman"/>
          <w:sz w:val="24"/>
          <w:szCs w:val="24"/>
        </w:rPr>
        <w:t xml:space="preserve"> rang</w:t>
      </w:r>
      <w:r w:rsidR="00287EE2">
        <w:rPr>
          <w:rFonts w:ascii="Times New Roman" w:hAnsi="Times New Roman" w:cs="Times New Roman"/>
          <w:sz w:val="24"/>
          <w:szCs w:val="24"/>
        </w:rPr>
        <w:t>e</w:t>
      </w:r>
      <w:r>
        <w:rPr>
          <w:rFonts w:ascii="Times New Roman" w:hAnsi="Times New Roman" w:cs="Times New Roman"/>
          <w:sz w:val="24"/>
          <w:szCs w:val="24"/>
        </w:rPr>
        <w:t xml:space="preserve"> from 30.2</w:t>
      </w:r>
      <w:r w:rsidRPr="00CF5C76">
        <w:rPr>
          <w:rFonts w:ascii="Times New Roman" w:hAnsi="Times New Roman" w:cs="Times New Roman"/>
          <w:sz w:val="24"/>
          <w:szCs w:val="24"/>
        </w:rPr>
        <w:t>˚C</w:t>
      </w:r>
      <w:r>
        <w:rPr>
          <w:rFonts w:ascii="Times New Roman" w:hAnsi="Times New Roman" w:cs="Times New Roman"/>
          <w:sz w:val="24"/>
          <w:szCs w:val="24"/>
        </w:rPr>
        <w:t xml:space="preserve"> to 13.2</w:t>
      </w:r>
      <w:r w:rsidRPr="00CF5C76">
        <w:rPr>
          <w:rFonts w:ascii="Times New Roman" w:hAnsi="Times New Roman" w:cs="Times New Roman"/>
          <w:sz w:val="24"/>
          <w:szCs w:val="24"/>
        </w:rPr>
        <w:t xml:space="preserve">˚C (1981-2010 PRISM data, Daly et al. 2008). </w:t>
      </w:r>
      <w:ins w:id="0" w:author="Grant" w:date="2017-04-13T09:50:00Z">
        <w:r w:rsidR="00924E21">
          <w:rPr>
            <w:rFonts w:ascii="Times New Roman" w:hAnsi="Times New Roman" w:cs="Times New Roman"/>
            <w:sz w:val="24"/>
            <w:szCs w:val="24"/>
          </w:rPr>
          <w:t xml:space="preserve"> </w:t>
        </w:r>
      </w:ins>
    </w:p>
    <w:p w:rsidR="00E648CD" w:rsidRPr="00C9378E" w:rsidRDefault="00E648CD" w:rsidP="00E648CD">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This study focused primarily on North Plain and South Plain which are the two southernmost plains in the basin, but a larger view of the whole basin was also conducted using data collected by and in collaboration with the United States Geological Survey (USGS).  Recreation and cattle grazing are the primary uses for the area. </w:t>
      </w:r>
    </w:p>
    <w:p w:rsidR="00E648CD" w:rsidRPr="00CF5C76" w:rsidRDefault="00E648CD" w:rsidP="00E648CD">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E648CD" w:rsidRDefault="00E648CD" w:rsidP="00E648CD">
      <w:pPr>
        <w:spacing w:line="480" w:lineRule="auto"/>
        <w:rPr>
          <w:rFonts w:ascii="Times New Roman" w:hAnsi="Times New Roman" w:cs="Times New Roman"/>
          <w:sz w:val="24"/>
          <w:szCs w:val="24"/>
        </w:rPr>
      </w:pPr>
      <w:r w:rsidRPr="00CF5C76">
        <w:rPr>
          <w:rFonts w:ascii="Times New Roman" w:hAnsi="Times New Roman" w:cs="Times New Roman"/>
          <w:sz w:val="24"/>
          <w:szCs w:val="24"/>
        </w:rPr>
        <w:tab/>
        <w:t xml:space="preserve">The </w:t>
      </w:r>
      <w:r>
        <w:rPr>
          <w:rFonts w:ascii="Times New Roman" w:hAnsi="Times New Roman" w:cs="Times New Roman"/>
          <w:sz w:val="24"/>
          <w:szCs w:val="24"/>
        </w:rPr>
        <w:t>North Plain and South Plain</w:t>
      </w:r>
      <w:r w:rsidRPr="00CF5C76">
        <w:rPr>
          <w:rFonts w:ascii="Times New Roman" w:hAnsi="Times New Roman" w:cs="Times New Roman"/>
          <w:sz w:val="24"/>
          <w:szCs w:val="24"/>
        </w:rPr>
        <w:t xml:space="preserve"> plots were selected using ArcGIS to randomly sample across </w:t>
      </w:r>
      <w:r>
        <w:rPr>
          <w:rFonts w:ascii="Times New Roman" w:hAnsi="Times New Roman" w:cs="Times New Roman"/>
          <w:sz w:val="24"/>
          <w:szCs w:val="24"/>
        </w:rPr>
        <w:t xml:space="preserve">the two basins based on </w:t>
      </w:r>
      <w:r w:rsidRPr="00CF5C76">
        <w:rPr>
          <w:rFonts w:ascii="Times New Roman" w:hAnsi="Times New Roman" w:cs="Times New Roman"/>
          <w:sz w:val="24"/>
          <w:szCs w:val="24"/>
        </w:rPr>
        <w:t>the three dominant soil types (Begay, the Ignacio/Leanto complex, and Mido)</w:t>
      </w:r>
      <w:r>
        <w:rPr>
          <w:rFonts w:ascii="Times New Roman" w:hAnsi="Times New Roman" w:cs="Times New Roman"/>
          <w:sz w:val="24"/>
          <w:szCs w:val="24"/>
        </w:rPr>
        <w:t xml:space="preserve"> </w:t>
      </w:r>
      <w:r w:rsidRPr="00CF5C76">
        <w:rPr>
          <w:rFonts w:ascii="Times New Roman" w:hAnsi="Times New Roman" w:cs="Times New Roman"/>
          <w:sz w:val="24"/>
          <w:szCs w:val="24"/>
        </w:rPr>
        <w:t xml:space="preserve">(Utah AGRC) and 4 vegetation classes which were assigned </w:t>
      </w:r>
      <w:r>
        <w:rPr>
          <w:rFonts w:ascii="Times New Roman" w:hAnsi="Times New Roman" w:cs="Times New Roman"/>
          <w:sz w:val="24"/>
          <w:szCs w:val="24"/>
        </w:rPr>
        <w:t>using a qua</w:t>
      </w:r>
      <w:r w:rsidRPr="00CF5C76">
        <w:rPr>
          <w:rFonts w:ascii="Times New Roman" w:hAnsi="Times New Roman" w:cs="Times New Roman"/>
          <w:sz w:val="24"/>
          <w:szCs w:val="24"/>
        </w:rPr>
        <w:t>rtile break based on September 2011 NDVI values</w:t>
      </w:r>
      <w:r>
        <w:rPr>
          <w:rFonts w:ascii="Times New Roman" w:hAnsi="Times New Roman" w:cs="Times New Roman"/>
          <w:sz w:val="24"/>
          <w:szCs w:val="24"/>
        </w:rPr>
        <w:t xml:space="preserve"> </w:t>
      </w:r>
      <w:r w:rsidRPr="00CF5C76">
        <w:rPr>
          <w:rFonts w:ascii="Times New Roman" w:hAnsi="Times New Roman" w:cs="Times New Roman"/>
          <w:sz w:val="24"/>
          <w:szCs w:val="24"/>
        </w:rPr>
        <w:t xml:space="preserve">(2011 NAIP 1m 4-band imagery from Utah AGRC). They were buffered a minimum of 50-m from roads, the edge of the study basins, and other </w:t>
      </w:r>
      <w:r>
        <w:rPr>
          <w:rFonts w:ascii="Times New Roman" w:hAnsi="Times New Roman" w:cs="Times New Roman"/>
          <w:sz w:val="24"/>
          <w:szCs w:val="24"/>
        </w:rPr>
        <w:t xml:space="preserve">sample </w:t>
      </w:r>
      <w:r w:rsidRPr="00CF5C76">
        <w:rPr>
          <w:rFonts w:ascii="Times New Roman" w:hAnsi="Times New Roman" w:cs="Times New Roman"/>
          <w:sz w:val="24"/>
          <w:szCs w:val="24"/>
        </w:rPr>
        <w:t xml:space="preserve">points. </w:t>
      </w:r>
      <w:r w:rsidRPr="00E648CD">
        <w:rPr>
          <w:rFonts w:ascii="Times New Roman" w:hAnsi="Times New Roman" w:cs="Times New Roman"/>
          <w:sz w:val="24"/>
          <w:szCs w:val="24"/>
        </w:rPr>
        <w:t xml:space="preserve">The USGS plots were selected from the whole of Beef Basin using </w:t>
      </w:r>
      <w:r w:rsidRPr="00E648CD">
        <w:rPr>
          <w:rFonts w:ascii="Times New Roman" w:hAnsi="Times New Roman" w:cs="Times New Roman"/>
          <w:sz w:val="24"/>
          <w:szCs w:val="24"/>
        </w:rPr>
        <w:lastRenderedPageBreak/>
        <w:t>condition</w:t>
      </w:r>
      <w:r w:rsidR="001F0D93">
        <w:rPr>
          <w:rFonts w:ascii="Times New Roman" w:hAnsi="Times New Roman" w:cs="Times New Roman"/>
          <w:sz w:val="24"/>
          <w:szCs w:val="24"/>
        </w:rPr>
        <w:t>ed</w:t>
      </w:r>
      <w:r w:rsidRPr="00E648CD">
        <w:rPr>
          <w:rFonts w:ascii="Times New Roman" w:hAnsi="Times New Roman" w:cs="Times New Roman"/>
          <w:sz w:val="24"/>
          <w:szCs w:val="24"/>
        </w:rPr>
        <w:t xml:space="preserve"> Latin Hyper Cube (</w:t>
      </w:r>
      <w:proofErr w:type="spellStart"/>
      <w:r w:rsidRPr="00E648CD">
        <w:rPr>
          <w:rFonts w:ascii="Times New Roman" w:hAnsi="Times New Roman" w:cs="Times New Roman"/>
          <w:sz w:val="24"/>
          <w:szCs w:val="24"/>
        </w:rPr>
        <w:t>cLHC</w:t>
      </w:r>
      <w:proofErr w:type="spellEnd"/>
      <w:r w:rsidRPr="00E648CD">
        <w:rPr>
          <w:rFonts w:ascii="Times New Roman" w:hAnsi="Times New Roman" w:cs="Times New Roman"/>
          <w:sz w:val="24"/>
          <w:szCs w:val="24"/>
        </w:rPr>
        <w:t>).</w:t>
      </w:r>
      <w:r w:rsidRPr="00CF5C76">
        <w:rPr>
          <w:rFonts w:ascii="Times New Roman" w:hAnsi="Times New Roman" w:cs="Times New Roman"/>
          <w:sz w:val="24"/>
          <w:szCs w:val="24"/>
        </w:rPr>
        <w:t xml:space="preserve">  These selected plots were then subject to elimination or minor adjustment based on certain on</w:t>
      </w:r>
      <w:r w:rsidR="001C09F5">
        <w:rPr>
          <w:rFonts w:ascii="Times New Roman" w:hAnsi="Times New Roman" w:cs="Times New Roman"/>
          <w:sz w:val="24"/>
          <w:szCs w:val="24"/>
        </w:rPr>
        <w:t>-</w:t>
      </w:r>
      <w:r w:rsidRPr="00CF5C76">
        <w:rPr>
          <w:rFonts w:ascii="Times New Roman" w:hAnsi="Times New Roman" w:cs="Times New Roman"/>
          <w:sz w:val="24"/>
          <w:szCs w:val="24"/>
        </w:rPr>
        <w:t>the</w:t>
      </w:r>
      <w:r w:rsidR="001C09F5">
        <w:rPr>
          <w:rFonts w:ascii="Times New Roman" w:hAnsi="Times New Roman" w:cs="Times New Roman"/>
          <w:sz w:val="24"/>
          <w:szCs w:val="24"/>
        </w:rPr>
        <w:t>-</w:t>
      </w:r>
      <w:r w:rsidRPr="00CF5C76">
        <w:rPr>
          <w:rFonts w:ascii="Times New Roman" w:hAnsi="Times New Roman" w:cs="Times New Roman"/>
          <w:sz w:val="24"/>
          <w:szCs w:val="24"/>
        </w:rPr>
        <w:t>ground criteri</w:t>
      </w:r>
      <w:r w:rsidR="001C09F5">
        <w:rPr>
          <w:rFonts w:ascii="Times New Roman" w:hAnsi="Times New Roman" w:cs="Times New Roman"/>
          <w:sz w:val="24"/>
          <w:szCs w:val="24"/>
        </w:rPr>
        <w:t>a</w:t>
      </w:r>
      <w:r w:rsidRPr="00CF5C76">
        <w:rPr>
          <w:rFonts w:ascii="Times New Roman" w:hAnsi="Times New Roman" w:cs="Times New Roman"/>
          <w:sz w:val="24"/>
          <w:szCs w:val="24"/>
        </w:rPr>
        <w:t xml:space="preserve">. Sites had to be </w:t>
      </w:r>
      <w:r w:rsidR="001C09F5">
        <w:rPr>
          <w:rFonts w:ascii="Times New Roman" w:hAnsi="Times New Roman" w:cs="Times New Roman"/>
          <w:sz w:val="24"/>
          <w:szCs w:val="24"/>
        </w:rPr>
        <w:t xml:space="preserve">completely </w:t>
      </w:r>
      <w:r w:rsidRPr="00CF5C76">
        <w:rPr>
          <w:rFonts w:ascii="Times New Roman" w:hAnsi="Times New Roman" w:cs="Times New Roman"/>
          <w:sz w:val="24"/>
          <w:szCs w:val="24"/>
        </w:rPr>
        <w:t>within one vegetation type, safely accessible (</w:t>
      </w:r>
      <w:proofErr w:type="spellStart"/>
      <w:r w:rsidRPr="00CF5C76">
        <w:rPr>
          <w:rFonts w:ascii="Times New Roman" w:hAnsi="Times New Roman" w:cs="Times New Roman"/>
          <w:sz w:val="24"/>
          <w:szCs w:val="24"/>
        </w:rPr>
        <w:t>ie</w:t>
      </w:r>
      <w:proofErr w:type="spellEnd"/>
      <w:r w:rsidRPr="00CF5C76">
        <w:rPr>
          <w:rFonts w:ascii="Times New Roman" w:hAnsi="Times New Roman" w:cs="Times New Roman"/>
          <w:sz w:val="24"/>
          <w:szCs w:val="24"/>
        </w:rPr>
        <w:t xml:space="preserve">. not on a cliff face), and buffer requirements set above using ArcGIS were confirmed on the ground. A total of 99 plots were sampled within North Plain and South Plain, with an additional 37 USGS plots added to the dataset for a total of 136 sampled sites. 6 of the USGS plots were located within North Plain or South Plain. Sites were sampled from May to August </w:t>
      </w:r>
      <w:r w:rsidR="001C09F5">
        <w:rPr>
          <w:rFonts w:ascii="Times New Roman" w:hAnsi="Times New Roman" w:cs="Times New Roman"/>
          <w:sz w:val="24"/>
          <w:szCs w:val="24"/>
        </w:rPr>
        <w:t>of</w:t>
      </w:r>
      <w:r w:rsidR="001C09F5" w:rsidRPr="00CF5C76">
        <w:rPr>
          <w:rFonts w:ascii="Times New Roman" w:hAnsi="Times New Roman" w:cs="Times New Roman"/>
          <w:sz w:val="24"/>
          <w:szCs w:val="24"/>
        </w:rPr>
        <w:t xml:space="preserve"> </w:t>
      </w:r>
      <w:r w:rsidRPr="00CF5C76">
        <w:rPr>
          <w:rFonts w:ascii="Times New Roman" w:hAnsi="Times New Roman" w:cs="Times New Roman"/>
          <w:sz w:val="24"/>
          <w:szCs w:val="24"/>
        </w:rPr>
        <w:t>2013</w:t>
      </w:r>
      <w:r w:rsidR="00025E40">
        <w:rPr>
          <w:rFonts w:ascii="Times New Roman" w:hAnsi="Times New Roman" w:cs="Times New Roman"/>
          <w:sz w:val="24"/>
          <w:szCs w:val="24"/>
        </w:rPr>
        <w:t>.</w:t>
      </w:r>
      <w:r w:rsidRPr="00CF5C76">
        <w:rPr>
          <w:rFonts w:ascii="Times New Roman" w:hAnsi="Times New Roman" w:cs="Times New Roman"/>
          <w:sz w:val="24"/>
          <w:szCs w:val="24"/>
        </w:rPr>
        <w:t xml:space="preserve"> </w:t>
      </w:r>
    </w:p>
    <w:p w:rsidR="006B7511" w:rsidRPr="003B144B" w:rsidRDefault="006B7511" w:rsidP="00E648CD">
      <w:pPr>
        <w:spacing w:line="480" w:lineRule="auto"/>
      </w:pPr>
      <w:r>
        <w:rPr>
          <w:rFonts w:ascii="Times New Roman" w:hAnsi="Times New Roman" w:cs="Times New Roman"/>
          <w:i/>
          <w:sz w:val="24"/>
          <w:szCs w:val="24"/>
        </w:rPr>
        <w:t>Methods</w:t>
      </w:r>
    </w:p>
    <w:p w:rsidR="003B144B" w:rsidRPr="00D42279" w:rsidRDefault="00CA5981" w:rsidP="00E648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Upon reaching a sampling site photos were taken at the plot center in the four cardinal directions. </w:t>
      </w:r>
      <w:r w:rsidR="003B144B">
        <w:rPr>
          <w:rFonts w:ascii="Times New Roman" w:hAnsi="Times New Roman" w:cs="Times New Roman"/>
          <w:sz w:val="24"/>
          <w:szCs w:val="24"/>
        </w:rPr>
        <w:t>Veget</w:t>
      </w:r>
      <w:r>
        <w:rPr>
          <w:rFonts w:ascii="Times New Roman" w:hAnsi="Times New Roman" w:cs="Times New Roman"/>
          <w:sz w:val="24"/>
          <w:szCs w:val="24"/>
        </w:rPr>
        <w:t>ation cover, soil surface characteristics, and shrub density</w:t>
      </w:r>
      <w:r w:rsidR="003B144B">
        <w:rPr>
          <w:rFonts w:ascii="Times New Roman" w:hAnsi="Times New Roman" w:cs="Times New Roman"/>
          <w:sz w:val="24"/>
          <w:szCs w:val="24"/>
        </w:rPr>
        <w:t xml:space="preserve"> were collected using </w:t>
      </w:r>
      <w:r w:rsidR="00806A59" w:rsidRPr="00CF5C76">
        <w:rPr>
          <w:rFonts w:ascii="Times New Roman" w:hAnsi="Times New Roman" w:cs="Times New Roman"/>
          <w:sz w:val="24"/>
          <w:szCs w:val="24"/>
        </w:rPr>
        <w:t>line-point-intercept (LPI)</w:t>
      </w:r>
      <w:r w:rsidR="00806A59">
        <w:rPr>
          <w:rFonts w:ascii="Times New Roman" w:hAnsi="Times New Roman" w:cs="Times New Roman"/>
          <w:sz w:val="24"/>
          <w:szCs w:val="24"/>
        </w:rPr>
        <w:t xml:space="preserve"> and belt transects.</w:t>
      </w:r>
      <w:r>
        <w:rPr>
          <w:rFonts w:ascii="Times New Roman" w:hAnsi="Times New Roman" w:cs="Times New Roman"/>
          <w:sz w:val="24"/>
          <w:szCs w:val="24"/>
        </w:rPr>
        <w:t xml:space="preserve"> Additional plot photos were taken at the beginning and end of each transect. Detailed methods used in the field are described below. These methods were used to collect both the North Plain and South Plain data as well as the USGS data, with the exception that the USGS plots </w:t>
      </w:r>
      <w:r w:rsidRPr="00D42279">
        <w:rPr>
          <w:rFonts w:ascii="Times New Roman" w:hAnsi="Times New Roman" w:cs="Times New Roman"/>
          <w:sz w:val="24"/>
          <w:szCs w:val="24"/>
        </w:rPr>
        <w:t xml:space="preserve">removed </w:t>
      </w:r>
      <w:r w:rsidR="000844E5" w:rsidRPr="00D42279">
        <w:rPr>
          <w:rFonts w:ascii="Times New Roman" w:hAnsi="Times New Roman" w:cs="Times New Roman"/>
          <w:sz w:val="24"/>
          <w:szCs w:val="24"/>
        </w:rPr>
        <w:t xml:space="preserve">transect </w:t>
      </w:r>
      <w:r w:rsidRPr="00D42279">
        <w:rPr>
          <w:rFonts w:ascii="Times New Roman" w:hAnsi="Times New Roman" w:cs="Times New Roman"/>
          <w:sz w:val="24"/>
          <w:szCs w:val="24"/>
        </w:rPr>
        <w:t>lines two and four</w:t>
      </w:r>
      <w:r w:rsidR="000844E5" w:rsidRPr="00D42279">
        <w:rPr>
          <w:rFonts w:ascii="Times New Roman" w:hAnsi="Times New Roman" w:cs="Times New Roman"/>
          <w:sz w:val="24"/>
          <w:szCs w:val="24"/>
        </w:rPr>
        <w:t>.</w:t>
      </w:r>
    </w:p>
    <w:p w:rsidR="00CA5981" w:rsidRPr="001A7538" w:rsidRDefault="001A7538" w:rsidP="00CA5981">
      <w:pPr>
        <w:jc w:val="center"/>
        <w:rPr>
          <w:rFonts w:ascii="Times New Roman" w:hAnsi="Times New Roman" w:cs="Times New Roman"/>
          <w:i/>
          <w:sz w:val="24"/>
          <w:szCs w:val="24"/>
        </w:rPr>
      </w:pPr>
      <w:r>
        <w:rPr>
          <w:rFonts w:ascii="Times New Roman" w:hAnsi="Times New Roman" w:cs="Times New Roman"/>
          <w:i/>
          <w:sz w:val="24"/>
          <w:szCs w:val="24"/>
        </w:rPr>
        <w:t>Data Collection</w:t>
      </w:r>
      <w:r w:rsidR="00CA5981" w:rsidRPr="001A7538">
        <w:rPr>
          <w:rFonts w:ascii="Times New Roman" w:hAnsi="Times New Roman" w:cs="Times New Roman"/>
          <w:i/>
          <w:sz w:val="24"/>
          <w:szCs w:val="24"/>
        </w:rPr>
        <w:t xml:space="preserve"> Method</w:t>
      </w:r>
      <w:r>
        <w:rPr>
          <w:rFonts w:ascii="Times New Roman" w:hAnsi="Times New Roman" w:cs="Times New Roman"/>
          <w:i/>
          <w:sz w:val="24"/>
          <w:szCs w:val="24"/>
        </w:rPr>
        <w:t>s</w:t>
      </w:r>
      <w:bookmarkStart w:id="1" w:name="_GoBack"/>
      <w:bookmarkEnd w:id="1"/>
    </w:p>
    <w:p w:rsidR="00CA5981" w:rsidRPr="00D42279" w:rsidRDefault="00CA5981" w:rsidP="00CA5981">
      <w:pPr>
        <w:rPr>
          <w:rFonts w:ascii="Times New Roman" w:hAnsi="Times New Roman" w:cs="Times New Roman"/>
          <w:sz w:val="24"/>
          <w:szCs w:val="24"/>
        </w:rPr>
      </w:pPr>
      <w:r w:rsidRPr="00D42279">
        <w:rPr>
          <w:rFonts w:ascii="Times New Roman" w:hAnsi="Times New Roman" w:cs="Times New Roman"/>
          <w:sz w:val="24"/>
          <w:szCs w:val="24"/>
        </w:rPr>
        <w:t xml:space="preserve">Data on ground cover (litter, lichens and mosses, rocks, bare ground) and foliar cover of vascular plants (by species and functional group, live or standing dead) will be collected along five 30-m transects using the line-point intercept method (Herrick et al. 2005).  </w:t>
      </w:r>
      <w:r w:rsidRPr="00D42279">
        <w:rPr>
          <w:rFonts w:ascii="Times New Roman" w:hAnsi="Times New Roman" w:cs="Times New Roman"/>
          <w:b/>
          <w:sz w:val="24"/>
          <w:szCs w:val="24"/>
        </w:rPr>
        <w:t>A pin flag will be dropped every 0.5 m along each transect starting at 0.5 m and ending at 30 m for 60 points per transect or 300 points per plot</w:t>
      </w:r>
      <w:r w:rsidRPr="00D42279">
        <w:rPr>
          <w:rFonts w:ascii="Times New Roman" w:hAnsi="Times New Roman" w:cs="Times New Roman"/>
          <w:sz w:val="24"/>
          <w:szCs w:val="24"/>
        </w:rPr>
        <w:t>.</w:t>
      </w:r>
    </w:p>
    <w:p w:rsidR="00CA5981" w:rsidRPr="00D42279" w:rsidRDefault="00CA5981" w:rsidP="00CA5981">
      <w:pPr>
        <w:rPr>
          <w:rFonts w:ascii="Times New Roman" w:hAnsi="Times New Roman" w:cs="Times New Roman"/>
          <w:sz w:val="24"/>
          <w:szCs w:val="24"/>
          <w:u w:val="single"/>
        </w:rPr>
      </w:pPr>
      <w:r w:rsidRPr="00D42279">
        <w:rPr>
          <w:rFonts w:ascii="Times New Roman" w:hAnsi="Times New Roman" w:cs="Times New Roman"/>
          <w:sz w:val="24"/>
          <w:szCs w:val="24"/>
          <w:u w:val="single"/>
        </w:rPr>
        <w:t>Plot Layout</w:t>
      </w:r>
    </w:p>
    <w:p w:rsidR="00CA5981" w:rsidRPr="00D42279" w:rsidRDefault="00CA5981" w:rsidP="00CA5981">
      <w:pPr>
        <w:pStyle w:val="ListParagraph"/>
        <w:numPr>
          <w:ilvl w:val="0"/>
          <w:numId w:val="2"/>
        </w:numPr>
        <w:rPr>
          <w:rFonts w:ascii="Times New Roman" w:hAnsi="Times New Roman" w:cs="Times New Roman"/>
          <w:sz w:val="24"/>
          <w:szCs w:val="24"/>
        </w:rPr>
      </w:pPr>
      <w:r w:rsidRPr="00D42279">
        <w:rPr>
          <w:rFonts w:ascii="Times New Roman" w:hAnsi="Times New Roman" w:cs="Times New Roman"/>
          <w:sz w:val="24"/>
          <w:szCs w:val="24"/>
        </w:rPr>
        <w:t xml:space="preserve">Transects will be separated by 7 m and will be oriented parallel to the hillslope contour. </w:t>
      </w:r>
    </w:p>
    <w:p w:rsidR="00CA5981" w:rsidRPr="00D42279" w:rsidRDefault="00CA5981" w:rsidP="00CA5981">
      <w:pPr>
        <w:pStyle w:val="ListParagraph"/>
        <w:numPr>
          <w:ilvl w:val="0"/>
          <w:numId w:val="2"/>
        </w:numPr>
        <w:rPr>
          <w:rFonts w:ascii="Times New Roman" w:hAnsi="Times New Roman" w:cs="Times New Roman"/>
          <w:sz w:val="24"/>
          <w:szCs w:val="24"/>
        </w:rPr>
      </w:pPr>
      <w:r w:rsidRPr="00D42279">
        <w:rPr>
          <w:rFonts w:ascii="Times New Roman" w:hAnsi="Times New Roman" w:cs="Times New Roman"/>
          <w:sz w:val="24"/>
          <w:szCs w:val="24"/>
        </w:rPr>
        <w:t>The central transect will be centered on the soil pit (15 m each side) but offset 2 m upslope of the soil pit leaving 3 m downslope of the pit to use for the tarp and soil descriptions as well as a 2 m buffer before the next transect.</w:t>
      </w:r>
    </w:p>
    <w:p w:rsidR="00CA5981" w:rsidRPr="00D42279" w:rsidRDefault="00CA5981" w:rsidP="00CA5981">
      <w:pPr>
        <w:pStyle w:val="ListParagraph"/>
        <w:numPr>
          <w:ilvl w:val="0"/>
          <w:numId w:val="2"/>
        </w:numPr>
        <w:rPr>
          <w:rFonts w:ascii="Times New Roman" w:hAnsi="Times New Roman" w:cs="Times New Roman"/>
          <w:sz w:val="24"/>
          <w:szCs w:val="24"/>
        </w:rPr>
      </w:pPr>
      <w:r w:rsidRPr="00D42279">
        <w:rPr>
          <w:rFonts w:ascii="Times New Roman" w:hAnsi="Times New Roman" w:cs="Times New Roman"/>
          <w:sz w:val="24"/>
          <w:szCs w:val="24"/>
        </w:rPr>
        <w:lastRenderedPageBreak/>
        <w:t>If there is no perceptible slope orient the transects on an E-W axis and offset the central transect to the north</w:t>
      </w:r>
    </w:p>
    <w:p w:rsidR="00CA5981" w:rsidRPr="00D42279" w:rsidRDefault="00CA5981" w:rsidP="00CA5981">
      <w:pPr>
        <w:pStyle w:val="ListParagraph"/>
        <w:numPr>
          <w:ilvl w:val="0"/>
          <w:numId w:val="2"/>
        </w:numPr>
        <w:rPr>
          <w:rFonts w:ascii="Times New Roman" w:hAnsi="Times New Roman" w:cs="Times New Roman"/>
          <w:sz w:val="24"/>
          <w:szCs w:val="24"/>
        </w:rPr>
      </w:pPr>
      <w:r w:rsidRPr="00D42279">
        <w:rPr>
          <w:rFonts w:ascii="Times New Roman" w:hAnsi="Times New Roman" w:cs="Times New Roman"/>
          <w:sz w:val="24"/>
          <w:szCs w:val="24"/>
        </w:rPr>
        <w:t>Transects will be numbered starting with the most downslope transect. If there is no perceptible slope, transect 1 will be the southernmost transect.</w:t>
      </w:r>
    </w:p>
    <w:p w:rsidR="00CA5981" w:rsidRPr="00D42279" w:rsidRDefault="00CA5981" w:rsidP="00CA5981">
      <w:pPr>
        <w:pStyle w:val="ListParagraph"/>
        <w:numPr>
          <w:ilvl w:val="0"/>
          <w:numId w:val="2"/>
        </w:numPr>
        <w:rPr>
          <w:rFonts w:ascii="Times New Roman" w:hAnsi="Times New Roman" w:cs="Times New Roman"/>
          <w:sz w:val="24"/>
          <w:szCs w:val="24"/>
        </w:rPr>
      </w:pPr>
      <w:r w:rsidRPr="00D42279">
        <w:rPr>
          <w:rFonts w:ascii="Times New Roman" w:hAnsi="Times New Roman" w:cs="Times New Roman"/>
          <w:sz w:val="24"/>
          <w:szCs w:val="24"/>
        </w:rPr>
        <w:t xml:space="preserve">If the plot will cross a clearly changing vegetation boundary (e.g. 4 transects in grassland but transect 5 in sagebrush) shift the plot, </w:t>
      </w:r>
      <w:r w:rsidRPr="00D42279">
        <w:rPr>
          <w:rFonts w:ascii="Times New Roman" w:hAnsi="Times New Roman" w:cs="Times New Roman"/>
          <w:b/>
          <w:sz w:val="24"/>
          <w:szCs w:val="24"/>
        </w:rPr>
        <w:t>including the soil sampling point</w:t>
      </w:r>
      <w:r w:rsidRPr="00D42279">
        <w:rPr>
          <w:rFonts w:ascii="Times New Roman" w:hAnsi="Times New Roman" w:cs="Times New Roman"/>
          <w:sz w:val="24"/>
          <w:szCs w:val="24"/>
        </w:rPr>
        <w:t>, the minimum distance needed to fit the entire plot into vegetation that is visually similar to what is found at the original soils sampling point.</w:t>
      </w:r>
    </w:p>
    <w:p w:rsidR="00CA5981" w:rsidRPr="00D42279" w:rsidRDefault="00CA5981" w:rsidP="00CA5981">
      <w:pPr>
        <w:pStyle w:val="ListParagraph"/>
        <w:numPr>
          <w:ilvl w:val="0"/>
          <w:numId w:val="2"/>
        </w:numPr>
        <w:rPr>
          <w:rFonts w:ascii="Times New Roman" w:hAnsi="Times New Roman" w:cs="Times New Roman"/>
          <w:sz w:val="24"/>
          <w:szCs w:val="24"/>
        </w:rPr>
      </w:pPr>
      <w:r w:rsidRPr="00D42279">
        <w:rPr>
          <w:rFonts w:ascii="Times New Roman" w:hAnsi="Times New Roman" w:cs="Times New Roman"/>
          <w:sz w:val="24"/>
          <w:szCs w:val="24"/>
        </w:rPr>
        <w:t>If there is not room to fit a plot into relatively homogeneous vegetation, drop the sampling point and move to the next for that category.</w:t>
      </w:r>
    </w:p>
    <w:p w:rsidR="00CA5981" w:rsidRPr="00D42279" w:rsidRDefault="00D709F9" w:rsidP="00CA5981">
      <w:pPr>
        <w:jc w:val="cente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v:group id="Group 51" o:spid="_x0000_s1026" style="width:368.7pt;height:243.9pt;mso-position-horizontal-relative:char;mso-position-vertical-relative:line" coordorigin="11430,3962" coordsize="73371,55753">
            <v:oval id="Oval 3" o:spid="_x0000_s1027" style="position:absolute;left:44531;top:36941;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" filled="f" strokecolor="black [3213]" strokeweight="2.25pt"/>
            <v:shapetype id="_x0000_t32" coordsize="21600,21600" o:spt="32" o:oned="t" path="m,l21600,21600e" filled="f">
              <v:path arrowok="t" fillok="f" o:connecttype="none"/>
              <o:lock v:ext="edit" shapetype="t"/>
            </v:shapetype>
            <v:shape id="Straight Arrow Connector 4" o:spid="_x0000_s1028" type="#_x0000_t32" style="position:absolute;left:22098;top:9906;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" strokecolor="black [3213]" strokeweight="2.25pt">
              <v:stroke startarrow="open" endarrow="open"/>
            </v:shape>
            <v:shape id="Straight Arrow Connector 5" o:spid="_x0000_s1029" type="#_x0000_t32" style="position:absolute;left:22098;top:34290;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" strokecolor="black [3213]" strokeweight="2.25pt">
              <v:stroke startarrow="open" endarrow="open"/>
            </v:shape>
            <v:shape id="Straight Arrow Connector 6" o:spid="_x0000_s1030" type="#_x0000_t32" style="position:absolute;left:22098;top:46482;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" strokecolor="black [3213]" strokeweight="2.25pt">
              <v:stroke startarrow="open" endarrow="open"/>
            </v:shape>
            <v:shape id="Straight Arrow Connector 7" o:spid="_x0000_s1031" type="#_x0000_t32" style="position:absolute;left:22098;top:22098;width:0;height:11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" strokecolor="black [3213]" strokeweight="2.25pt">
              <v:stroke startarrow="open" endarrow="open"/>
            </v:shape>
            <v:shapetype id="_x0000_t202" coordsize="21600,21600" o:spt="202" path="m,l,21600r21600,l21600,xe">
              <v:stroke joinstyle="miter"/>
              <v:path gradientshapeok="t" o:connecttype="rect"/>
            </v:shapetype>
            <v:shape id="TextBox 20" o:spid="_x0000_s1032" type="#_x0000_t202" style="position:absolute;left:22857;top:16763;width:8348;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7 m</w:t>
                    </w:r>
                  </w:p>
                </w:txbxContent>
              </v:textbox>
            </v:shape>
            <v:shape id="TextBox 21" o:spid="_x0000_s1033" type="#_x0000_t202" style="position:absolute;left:22857;top:53338;width:8348;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7 m</w:t>
                    </w:r>
                  </w:p>
                </w:txbxContent>
              </v:textbox>
            </v:shape>
            <v:shape id="TextBox 22" o:spid="_x0000_s1034" type="#_x0000_t202" style="position:absolute;left:22857;top:40385;width:8348;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7 m</w:t>
                    </w:r>
                  </w:p>
                </w:txbxContent>
              </v:textbox>
            </v:shape>
            <v:shape id="TextBox 23" o:spid="_x0000_s1035" type="#_x0000_t202" style="position:absolute;left:22857;top:28193;width:8348;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7 m</w:t>
                    </w:r>
                  </w:p>
                </w:txbxContent>
              </v:textbox>
            </v:shape>
            <v:shape id="TextBox 24" o:spid="_x0000_s1036" type="#_x0000_t202" style="position:absolute;left:46813;top:32746;width:8348;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2 m</w:t>
                    </w:r>
                  </w:p>
                </w:txbxContent>
              </v:textbox>
            </v:shape>
            <v:shape id="TextBox 25" o:spid="_x0000_s1037" type="#_x0000_t202" style="position:absolute;left:46639;top:38500;width:8348;height:6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5 m</w:t>
                    </w:r>
                  </w:p>
                </w:txbxContent>
              </v:textbox>
            </v:shape>
            <v:shape id="Straight Arrow Connector 14" o:spid="_x0000_s1038" type="#_x0000_t32" style="position:absolute;left:45720;top:38100;width:0;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" strokecolor="black [3213]" strokeweight="2.25pt">
              <v:stroke startarrow="open" endarrow="open"/>
            </v:shape>
            <v:shape id="Straight Arrow Connector 15" o:spid="_x0000_s1039" type="#_x0000_t32" style="position:absolute;left:45720;top:34290;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" strokecolor="black [3213]" strokeweight="2.25pt">
              <v:stroke startarrow="open" endarrow="open"/>
            </v:shape>
            <v:shape id="Straight Arrow Connector 16" o:spid="_x0000_s1040" type="#_x0000_t32" style="position:absolute;left:16764;top:38100;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" strokecolor="black [3213]" strokeweight="2.25pt">
              <v:stroke startarrow="open" endarrow="open"/>
            </v:shape>
            <v:shape id="TextBox 34" o:spid="_x0000_s1041" type="#_x0000_t202" style="position:absolute;left:30939;top:32850;width:10139;height:6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15 m</w:t>
                    </w:r>
                  </w:p>
                </w:txbxContent>
              </v:textbox>
            </v:shape>
            <v:shape id="TextBox 37" o:spid="_x0000_s1042" type="#_x0000_t202" style="position:absolute;left:58578;top:53338;width:17760;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Transect 1</w:t>
                    </w:r>
                  </w:p>
                </w:txbxContent>
              </v:textbox>
            </v:shape>
            <v:shape id="TextBox 38" o:spid="_x0000_s1043" type="#_x0000_t202" style="position:absolute;left:58577;top:3962;width:17761;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Transect 5</w:t>
                    </w:r>
                  </w:p>
                </w:txbxContent>
              </v:textbox>
            </v:shape>
            <v:shape id="TextBox 39" o:spid="_x0000_s1044" type="#_x0000_t202" style="position:absolute;left:58428;top:15981;width:17761;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Transect 4</w:t>
                    </w:r>
                  </w:p>
                </w:txbxContent>
              </v:textbox>
            </v:shape>
            <v:shape id="TextBox 40" o:spid="_x0000_s1045" type="#_x0000_t202" style="position:absolute;left:58578;top:28401;width:17760;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Transect 3</w:t>
                    </w:r>
                  </w:p>
                </w:txbxContent>
              </v:textbox>
            </v:shape>
            <v:shape id="TextBox 41" o:spid="_x0000_s1046" type="#_x0000_t202" style="position:absolute;left:58428;top:40386;width:17761;height:63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Transect 2</w:t>
                    </w:r>
                  </w:p>
                </w:txbxContent>
              </v:textbox>
            </v:shape>
            <v:shape id="TextBox 42" o:spid="_x0000_s1047" type="#_x0000_t202" style="position:absolute;left:11430;top:7619;width:8347;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0 m</w:t>
                    </w:r>
                  </w:p>
                </w:txbxContent>
              </v:textbox>
            </v:shape>
            <v:shape id="TextBox 43" o:spid="_x0000_s1048" type="#_x0000_t202" style="position:absolute;left:74662;top:7619;width:10139;height:6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rsidR="00CA5981" w:rsidRPr="00D42279" w:rsidRDefault="00CA5981" w:rsidP="00CA5981">
                    <w:pPr>
                      <w:pStyle w:val="NormalWeb"/>
                      <w:spacing w:before="0" w:beforeAutospacing="0" w:after="0" w:afterAutospacing="0"/>
                    </w:pPr>
                    <w:r w:rsidRPr="00D42279">
                      <w:rPr>
                        <w:color w:val="000000" w:themeColor="text1"/>
                        <w:kern w:val="24"/>
                        <w:sz w:val="36"/>
                        <w:szCs w:val="36"/>
                      </w:rPr>
                      <w:t>30 m</w:t>
                    </w:r>
                  </w:p>
                </w:txbxContent>
              </v:textbox>
            </v:shape>
            <v:group id="Group 25" o:spid="_x0000_s1049" style="position:absolute;left:17907;top:9525;width:57150;height:49530" coordorigin="17907,9525" coordsize="57150,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50" style="position:absolute;visibility:visible;mso-wrap-style:square" from="17907,9525" to="75057,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" strokecolor="black [3213]" strokeweight="2.25pt"/>
              <v:line id="Straight Connector 27" o:spid="_x0000_s1051" style="position:absolute;visibility:visible;mso-wrap-style:square" from="17907,21717" to="75057,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" strokecolor="black [3213]" strokeweight="2.25pt"/>
              <v:line id="Straight Connector 28" o:spid="_x0000_s1052" style="position:absolute;visibility:visible;mso-wrap-style:square" from="17907,46101" to="75057,4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" strokecolor="black [3213]" strokeweight="2.25pt"/>
              <v:line id="Straight Connector 29" o:spid="_x0000_s1053" style="position:absolute;visibility:visible;mso-wrap-style:square" from="17907,33909" to="75057,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" strokecolor="black [3213]" strokeweight="2.25pt"/>
              <v:line id="Straight Connector 30" o:spid="_x0000_s1054" style="position:absolute;visibility:visible;mso-wrap-style:square" from="17907,59055" to="75057,59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" strokecolor="black [3213]" strokeweight="2.25pt"/>
            </v:group>
            <w10:wrap type="none"/>
            <w10:anchorlock/>
          </v:group>
        </w:pict>
      </w:r>
    </w:p>
    <w:p w:rsidR="00CA5981" w:rsidRPr="00D42279" w:rsidRDefault="00CA5981" w:rsidP="00CA5981">
      <w:pPr>
        <w:rPr>
          <w:rFonts w:ascii="Times New Roman" w:hAnsi="Times New Roman" w:cs="Times New Roman"/>
          <w:sz w:val="24"/>
          <w:szCs w:val="24"/>
        </w:rPr>
      </w:pPr>
    </w:p>
    <w:p w:rsidR="00CA5981" w:rsidRPr="00D42279" w:rsidRDefault="00CA5981" w:rsidP="00CA5981">
      <w:pPr>
        <w:rPr>
          <w:rFonts w:ascii="Times New Roman" w:hAnsi="Times New Roman" w:cs="Times New Roman"/>
          <w:sz w:val="24"/>
          <w:szCs w:val="24"/>
        </w:rPr>
      </w:pPr>
    </w:p>
    <w:p w:rsidR="00CA5981" w:rsidRPr="00D42279" w:rsidRDefault="00CA5981" w:rsidP="00CA5981">
      <w:pPr>
        <w:rPr>
          <w:rFonts w:ascii="Times New Roman" w:hAnsi="Times New Roman" w:cs="Times New Roman"/>
          <w:b/>
          <w:color w:val="0000FF"/>
          <w:sz w:val="24"/>
          <w:szCs w:val="24"/>
        </w:rPr>
      </w:pPr>
      <w:r w:rsidRPr="00D42279">
        <w:rPr>
          <w:rFonts w:ascii="Times New Roman" w:hAnsi="Times New Roman" w:cs="Times New Roman"/>
          <w:b/>
          <w:sz w:val="24"/>
          <w:szCs w:val="24"/>
          <w:u w:val="single"/>
        </w:rPr>
        <w:t>Line-point intercept</w:t>
      </w:r>
      <w:r w:rsidRPr="00D42279">
        <w:rPr>
          <w:rFonts w:ascii="Times New Roman" w:hAnsi="Times New Roman" w:cs="Times New Roman"/>
          <w:b/>
          <w:color w:val="0000FF"/>
          <w:sz w:val="24"/>
          <w:szCs w:val="24"/>
        </w:rPr>
        <w:t xml:space="preserve"> </w:t>
      </w:r>
    </w:p>
    <w:p w:rsidR="00CA5981" w:rsidRPr="00D42279" w:rsidRDefault="00CA5981" w:rsidP="00CA5981">
      <w:pPr>
        <w:numPr>
          <w:ilvl w:val="0"/>
          <w:numId w:val="4"/>
        </w:numPr>
        <w:spacing w:after="0" w:line="240" w:lineRule="auto"/>
        <w:rPr>
          <w:rFonts w:ascii="Times New Roman" w:hAnsi="Times New Roman" w:cs="Times New Roman"/>
          <w:sz w:val="24"/>
          <w:szCs w:val="24"/>
        </w:rPr>
      </w:pPr>
      <w:r w:rsidRPr="00D42279">
        <w:rPr>
          <w:rFonts w:ascii="Times New Roman" w:hAnsi="Times New Roman" w:cs="Times New Roman"/>
          <w:sz w:val="24"/>
          <w:szCs w:val="24"/>
        </w:rPr>
        <w:t xml:space="preserve">Begin at the “0” end of </w:t>
      </w:r>
      <w:proofErr w:type="gramStart"/>
      <w:r w:rsidRPr="00D42279">
        <w:rPr>
          <w:rFonts w:ascii="Times New Roman" w:hAnsi="Times New Roman" w:cs="Times New Roman"/>
          <w:sz w:val="24"/>
          <w:szCs w:val="24"/>
        </w:rPr>
        <w:t>the transect</w:t>
      </w:r>
      <w:proofErr w:type="gramEnd"/>
      <w:r w:rsidRPr="00D42279">
        <w:rPr>
          <w:rFonts w:ascii="Times New Roman" w:hAnsi="Times New Roman" w:cs="Times New Roman"/>
          <w:sz w:val="24"/>
          <w:szCs w:val="24"/>
        </w:rPr>
        <w:t>.</w:t>
      </w:r>
    </w:p>
    <w:p w:rsidR="00CA5981" w:rsidRPr="00D42279" w:rsidRDefault="00CA5981" w:rsidP="00CA5981">
      <w:pPr>
        <w:numPr>
          <w:ilvl w:val="0"/>
          <w:numId w:val="4"/>
        </w:numPr>
        <w:spacing w:after="0" w:line="240" w:lineRule="auto"/>
        <w:rPr>
          <w:rFonts w:ascii="Times New Roman" w:hAnsi="Times New Roman" w:cs="Times New Roman"/>
          <w:sz w:val="24"/>
          <w:szCs w:val="24"/>
        </w:rPr>
      </w:pPr>
      <w:r w:rsidRPr="00D42279">
        <w:rPr>
          <w:rFonts w:ascii="Times New Roman" w:hAnsi="Times New Roman" w:cs="Times New Roman"/>
          <w:bCs/>
          <w:sz w:val="24"/>
          <w:szCs w:val="24"/>
        </w:rPr>
        <w:t>Working from left to right, move to the first point on the line (0.5 m). Always stand on the same side of the line (downslope side of line for sites with slope, south side without slopes).</w:t>
      </w:r>
    </w:p>
    <w:p w:rsidR="00CA5981" w:rsidRPr="00D42279" w:rsidRDefault="00CA5981" w:rsidP="00CA5981">
      <w:pPr>
        <w:numPr>
          <w:ilvl w:val="0"/>
          <w:numId w:val="4"/>
        </w:numPr>
        <w:spacing w:line="240" w:lineRule="auto"/>
        <w:rPr>
          <w:rFonts w:ascii="Times New Roman" w:hAnsi="Times New Roman" w:cs="Times New Roman"/>
          <w:sz w:val="24"/>
          <w:szCs w:val="24"/>
        </w:rPr>
      </w:pPr>
      <w:r w:rsidRPr="00D42279">
        <w:rPr>
          <w:rFonts w:ascii="Times New Roman" w:hAnsi="Times New Roman" w:cs="Times New Roman"/>
          <w:bCs/>
          <w:sz w:val="24"/>
          <w:szCs w:val="24"/>
        </w:rPr>
        <w:t>Drop a pin flag to the ground from a standard height of 5 cm above herbaceous canopy next to the tape on the side on which you are not standing.</w:t>
      </w:r>
      <w:r w:rsidRPr="00D42279">
        <w:rPr>
          <w:rFonts w:ascii="Times New Roman" w:hAnsi="Times New Roman" w:cs="Times New Roman"/>
          <w:bCs/>
          <w:sz w:val="24"/>
          <w:szCs w:val="24"/>
        </w:rPr>
        <w:tab/>
      </w:r>
    </w:p>
    <w:p w:rsidR="00CA5981" w:rsidRPr="00D42279" w:rsidRDefault="00CA5981" w:rsidP="00CA5981">
      <w:pPr>
        <w:autoSpaceDE w:val="0"/>
        <w:autoSpaceDN w:val="0"/>
        <w:adjustRightInd w:val="0"/>
        <w:ind w:left="720" w:firstLine="720"/>
        <w:rPr>
          <w:rFonts w:ascii="Times New Roman" w:hAnsi="Times New Roman" w:cs="Times New Roman"/>
          <w:b/>
          <w:bCs/>
          <w:i/>
          <w:sz w:val="24"/>
          <w:szCs w:val="24"/>
        </w:rPr>
      </w:pPr>
      <w:r w:rsidRPr="00D42279">
        <w:rPr>
          <w:rFonts w:ascii="Times New Roman" w:hAnsi="Times New Roman" w:cs="Times New Roman"/>
          <w:b/>
          <w:bCs/>
          <w:i/>
          <w:sz w:val="24"/>
          <w:szCs w:val="24"/>
        </w:rPr>
        <w:t>Rules</w:t>
      </w:r>
    </w:p>
    <w:p w:rsidR="00CA5981" w:rsidRPr="00D42279" w:rsidRDefault="00CA5981" w:rsidP="00CA5981">
      <w:pPr>
        <w:autoSpaceDE w:val="0"/>
        <w:autoSpaceDN w:val="0"/>
        <w:adjustRightInd w:val="0"/>
        <w:spacing w:after="0"/>
        <w:ind w:left="1440"/>
        <w:rPr>
          <w:rFonts w:ascii="Times New Roman" w:hAnsi="Times New Roman" w:cs="Times New Roman"/>
          <w:sz w:val="24"/>
          <w:szCs w:val="24"/>
        </w:rPr>
      </w:pPr>
      <w:r w:rsidRPr="00D42279">
        <w:rPr>
          <w:rFonts w:ascii="Times New Roman" w:hAnsi="Times New Roman" w:cs="Times New Roman"/>
          <w:sz w:val="24"/>
          <w:szCs w:val="24"/>
        </w:rPr>
        <w:t>3.1 The pin should be held vertical before dropping.</w:t>
      </w:r>
    </w:p>
    <w:p w:rsidR="00CA5981" w:rsidRPr="00D42279" w:rsidRDefault="00CA5981" w:rsidP="00CA5981">
      <w:pPr>
        <w:autoSpaceDE w:val="0"/>
        <w:autoSpaceDN w:val="0"/>
        <w:adjustRightInd w:val="0"/>
        <w:spacing w:after="0"/>
        <w:ind w:left="1440"/>
        <w:rPr>
          <w:rFonts w:ascii="Times New Roman" w:hAnsi="Times New Roman" w:cs="Times New Roman"/>
          <w:sz w:val="24"/>
          <w:szCs w:val="24"/>
        </w:rPr>
      </w:pPr>
      <w:r w:rsidRPr="00D42279">
        <w:rPr>
          <w:rFonts w:ascii="Times New Roman" w:hAnsi="Times New Roman" w:cs="Times New Roman"/>
          <w:sz w:val="24"/>
          <w:szCs w:val="24"/>
        </w:rPr>
        <w:lastRenderedPageBreak/>
        <w:t>3.2 The pin should be dropped from the same height (~ 5cm) above the vegetation each time. A low drop height minimizes “bounces” off of vegetation but increases the possibility for bias.</w:t>
      </w:r>
    </w:p>
    <w:p w:rsidR="00CA5981" w:rsidRPr="00D42279" w:rsidRDefault="00CA5981" w:rsidP="00CA5981">
      <w:pPr>
        <w:autoSpaceDE w:val="0"/>
        <w:autoSpaceDN w:val="0"/>
        <w:adjustRightInd w:val="0"/>
        <w:spacing w:after="0"/>
        <w:ind w:left="1440"/>
        <w:rPr>
          <w:rFonts w:ascii="Times New Roman" w:hAnsi="Times New Roman" w:cs="Times New Roman"/>
          <w:sz w:val="24"/>
          <w:szCs w:val="24"/>
        </w:rPr>
      </w:pPr>
      <w:r w:rsidRPr="00D42279">
        <w:rPr>
          <w:rFonts w:ascii="Times New Roman" w:hAnsi="Times New Roman" w:cs="Times New Roman"/>
          <w:sz w:val="24"/>
          <w:szCs w:val="24"/>
        </w:rPr>
        <w:t>3.3 Do not guide the pin all the way to the ground. It is more important for the pin to fall freely to the ground than to fall precisely on the mark.</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3.3 If vegetation over the point is greater than arms-length, then the pin should never be dropped from higher than the height of the out-stretched arm.</w:t>
      </w:r>
    </w:p>
    <w:p w:rsidR="00CA5981" w:rsidRPr="00D42279" w:rsidRDefault="00CA5981" w:rsidP="00CA5981">
      <w:pPr>
        <w:numPr>
          <w:ilvl w:val="0"/>
          <w:numId w:val="4"/>
        </w:numPr>
        <w:spacing w:line="240" w:lineRule="auto"/>
        <w:rPr>
          <w:rFonts w:ascii="Times New Roman" w:hAnsi="Times New Roman" w:cs="Times New Roman"/>
          <w:sz w:val="24"/>
          <w:szCs w:val="24"/>
        </w:rPr>
      </w:pPr>
      <w:r w:rsidRPr="00D42279">
        <w:rPr>
          <w:rFonts w:ascii="Times New Roman" w:hAnsi="Times New Roman" w:cs="Times New Roman"/>
          <w:sz w:val="24"/>
          <w:szCs w:val="24"/>
        </w:rPr>
        <w:t>If vegetation is above the height of the out-stretched arm, record the species as a “tree” or “shrub” foliar or canopy hit, appropriately. This will involve projecting upwards and attempting to clearly determine whether vegetation would be contacted if the pin were extended straight above.</w:t>
      </w:r>
      <w:r w:rsidRPr="00D42279">
        <w:rPr>
          <w:rFonts w:ascii="Times New Roman" w:hAnsi="Times New Roman" w:cs="Times New Roman"/>
          <w:sz w:val="24"/>
          <w:szCs w:val="24"/>
        </w:rPr>
        <w:tab/>
      </w:r>
    </w:p>
    <w:p w:rsidR="00CA5981" w:rsidRPr="00D42279" w:rsidRDefault="00CA5981" w:rsidP="00CA5981">
      <w:pPr>
        <w:autoSpaceDE w:val="0"/>
        <w:autoSpaceDN w:val="0"/>
        <w:adjustRightInd w:val="0"/>
        <w:ind w:left="720" w:firstLine="720"/>
        <w:rPr>
          <w:rFonts w:ascii="Times New Roman" w:hAnsi="Times New Roman" w:cs="Times New Roman"/>
          <w:b/>
          <w:i/>
          <w:sz w:val="24"/>
          <w:szCs w:val="24"/>
        </w:rPr>
      </w:pPr>
      <w:r w:rsidRPr="00D42279">
        <w:rPr>
          <w:rFonts w:ascii="Times New Roman" w:hAnsi="Times New Roman" w:cs="Times New Roman"/>
          <w:b/>
          <w:i/>
          <w:sz w:val="24"/>
          <w:szCs w:val="24"/>
        </w:rPr>
        <w:t>Rules</w:t>
      </w:r>
    </w:p>
    <w:p w:rsidR="00CA5981" w:rsidRPr="00D42279" w:rsidRDefault="00CA5981" w:rsidP="00CA5981">
      <w:pPr>
        <w:numPr>
          <w:ilvl w:val="1"/>
          <w:numId w:val="3"/>
        </w:numPr>
        <w:autoSpaceDE w:val="0"/>
        <w:autoSpaceDN w:val="0"/>
        <w:adjustRightInd w:val="0"/>
        <w:spacing w:after="0" w:line="240" w:lineRule="auto"/>
        <w:rPr>
          <w:rFonts w:ascii="Times New Roman" w:hAnsi="Times New Roman" w:cs="Times New Roman"/>
          <w:sz w:val="24"/>
          <w:szCs w:val="24"/>
        </w:rPr>
      </w:pPr>
      <w:r w:rsidRPr="00D42279">
        <w:rPr>
          <w:rFonts w:ascii="Times New Roman" w:hAnsi="Times New Roman" w:cs="Times New Roman"/>
          <w:sz w:val="24"/>
          <w:szCs w:val="24"/>
        </w:rPr>
        <w:t>If the pin hits a point where there is a shrub or tree canopy overhead without actually contacting the plant record the species code under the “shrub canopy” or “tree canopy” column.  Record whether the branches of the tree above are dead or alive (Y=Dead, N= Alive). If the entire plant is dead put /D after the code.</w:t>
      </w:r>
    </w:p>
    <w:p w:rsidR="00CA5981" w:rsidRPr="00D42279" w:rsidRDefault="00CA5981" w:rsidP="00CA5981">
      <w:pPr>
        <w:numPr>
          <w:ilvl w:val="1"/>
          <w:numId w:val="3"/>
        </w:numPr>
        <w:autoSpaceDE w:val="0"/>
        <w:autoSpaceDN w:val="0"/>
        <w:adjustRightInd w:val="0"/>
        <w:spacing w:after="0" w:line="240" w:lineRule="auto"/>
        <w:rPr>
          <w:rFonts w:ascii="Times New Roman" w:hAnsi="Times New Roman" w:cs="Times New Roman"/>
          <w:sz w:val="24"/>
          <w:szCs w:val="24"/>
        </w:rPr>
      </w:pPr>
      <w:r w:rsidRPr="00D42279">
        <w:rPr>
          <w:rFonts w:ascii="Times New Roman" w:hAnsi="Times New Roman" w:cs="Times New Roman"/>
          <w:sz w:val="24"/>
          <w:szCs w:val="24"/>
        </w:rPr>
        <w:t>If a projection above the point would contact vegetation record it as a foliar hit.</w:t>
      </w:r>
    </w:p>
    <w:p w:rsidR="00CA5981" w:rsidRPr="00D42279" w:rsidRDefault="00CA5981" w:rsidP="00CA5981">
      <w:pPr>
        <w:numPr>
          <w:ilvl w:val="1"/>
          <w:numId w:val="3"/>
        </w:numPr>
        <w:autoSpaceDE w:val="0"/>
        <w:autoSpaceDN w:val="0"/>
        <w:adjustRightInd w:val="0"/>
        <w:spacing w:after="0" w:line="240" w:lineRule="auto"/>
        <w:rPr>
          <w:rFonts w:ascii="Times New Roman" w:hAnsi="Times New Roman" w:cs="Times New Roman"/>
          <w:sz w:val="24"/>
          <w:szCs w:val="24"/>
        </w:rPr>
      </w:pPr>
      <w:r w:rsidRPr="00D42279">
        <w:rPr>
          <w:rFonts w:ascii="Times New Roman" w:hAnsi="Times New Roman" w:cs="Times New Roman"/>
          <w:sz w:val="24"/>
          <w:szCs w:val="24"/>
        </w:rPr>
        <w:t>For a tree, if there is a hole of 50 cm or greater (</w:t>
      </w:r>
      <w:proofErr w:type="spellStart"/>
      <w:r w:rsidRPr="00D42279">
        <w:rPr>
          <w:rFonts w:ascii="Times New Roman" w:hAnsi="Times New Roman" w:cs="Times New Roman"/>
          <w:sz w:val="24"/>
          <w:szCs w:val="24"/>
        </w:rPr>
        <w:t>i.e</w:t>
      </w:r>
      <w:proofErr w:type="spellEnd"/>
      <w:r w:rsidRPr="00D42279">
        <w:rPr>
          <w:rFonts w:ascii="Times New Roman" w:hAnsi="Times New Roman" w:cs="Times New Roman"/>
          <w:sz w:val="24"/>
          <w:szCs w:val="24"/>
        </w:rPr>
        <w:t xml:space="preserve"> a very clear obvious gap in vegetation that extends all the way down to the pin) in the canopy with no vegetation, then no canopy hit will be recorded.</w:t>
      </w:r>
    </w:p>
    <w:p w:rsidR="00CA5981" w:rsidRPr="00D42279" w:rsidRDefault="00CA5981" w:rsidP="00CA5981">
      <w:pPr>
        <w:numPr>
          <w:ilvl w:val="1"/>
          <w:numId w:val="3"/>
        </w:numPr>
        <w:autoSpaceDE w:val="0"/>
        <w:autoSpaceDN w:val="0"/>
        <w:adjustRightInd w:val="0"/>
        <w:spacing w:after="0" w:line="240" w:lineRule="auto"/>
        <w:rPr>
          <w:rFonts w:ascii="Times New Roman" w:hAnsi="Times New Roman" w:cs="Times New Roman"/>
          <w:sz w:val="24"/>
          <w:szCs w:val="24"/>
        </w:rPr>
      </w:pPr>
      <w:r w:rsidRPr="00D42279">
        <w:rPr>
          <w:rFonts w:ascii="Times New Roman" w:hAnsi="Times New Roman" w:cs="Times New Roman"/>
          <w:sz w:val="24"/>
          <w:szCs w:val="24"/>
        </w:rPr>
        <w:t>For a shrub, if there is a gap of &gt; 5 cm, then no canopy hit will be recorded.</w:t>
      </w:r>
    </w:p>
    <w:p w:rsidR="00CA5981" w:rsidRPr="00D42279" w:rsidRDefault="00CA5981" w:rsidP="00CA5981">
      <w:pPr>
        <w:numPr>
          <w:ilvl w:val="1"/>
          <w:numId w:val="3"/>
        </w:numPr>
        <w:autoSpaceDE w:val="0"/>
        <w:autoSpaceDN w:val="0"/>
        <w:adjustRightInd w:val="0"/>
        <w:spacing w:line="240" w:lineRule="auto"/>
        <w:rPr>
          <w:rFonts w:ascii="Times New Roman" w:hAnsi="Times New Roman" w:cs="Times New Roman"/>
          <w:sz w:val="24"/>
          <w:szCs w:val="24"/>
        </w:rPr>
      </w:pPr>
      <w:r w:rsidRPr="00D42279">
        <w:rPr>
          <w:rFonts w:ascii="Times New Roman" w:hAnsi="Times New Roman" w:cs="Times New Roman"/>
          <w:sz w:val="24"/>
          <w:szCs w:val="24"/>
        </w:rPr>
        <w:t>If the shrub or tree is unidentifiable record DS or DT in species code</w:t>
      </w:r>
    </w:p>
    <w:p w:rsidR="00CA5981" w:rsidRPr="00D42279" w:rsidRDefault="00CA5981" w:rsidP="00CA5981">
      <w:pPr>
        <w:numPr>
          <w:ilvl w:val="0"/>
          <w:numId w:val="4"/>
        </w:numPr>
        <w:spacing w:line="240" w:lineRule="auto"/>
        <w:rPr>
          <w:rFonts w:ascii="Times New Roman" w:hAnsi="Times New Roman" w:cs="Times New Roman"/>
          <w:sz w:val="24"/>
          <w:szCs w:val="24"/>
        </w:rPr>
      </w:pPr>
      <w:r w:rsidRPr="00D42279">
        <w:rPr>
          <w:rFonts w:ascii="Times New Roman" w:hAnsi="Times New Roman" w:cs="Times New Roman"/>
          <w:bCs/>
          <w:sz w:val="24"/>
          <w:szCs w:val="24"/>
        </w:rPr>
        <w:t>Once the pin flag is flush with the ground, record every plant species it intercepts.</w:t>
      </w:r>
      <w:r w:rsidRPr="00D42279">
        <w:rPr>
          <w:rFonts w:ascii="Times New Roman" w:hAnsi="Times New Roman" w:cs="Times New Roman"/>
          <w:bCs/>
          <w:sz w:val="24"/>
          <w:szCs w:val="24"/>
        </w:rPr>
        <w:tab/>
      </w:r>
    </w:p>
    <w:p w:rsidR="00CA5981" w:rsidRPr="00D42279" w:rsidRDefault="00CA5981" w:rsidP="00CA5981">
      <w:pPr>
        <w:autoSpaceDE w:val="0"/>
        <w:autoSpaceDN w:val="0"/>
        <w:adjustRightInd w:val="0"/>
        <w:ind w:left="720" w:firstLine="720"/>
        <w:rPr>
          <w:rFonts w:ascii="Times New Roman" w:hAnsi="Times New Roman" w:cs="Times New Roman"/>
          <w:b/>
          <w:bCs/>
          <w:i/>
          <w:sz w:val="24"/>
          <w:szCs w:val="24"/>
        </w:rPr>
      </w:pPr>
      <w:r w:rsidRPr="00D42279">
        <w:rPr>
          <w:rFonts w:ascii="Times New Roman" w:hAnsi="Times New Roman" w:cs="Times New Roman"/>
          <w:b/>
          <w:bCs/>
          <w:i/>
          <w:sz w:val="24"/>
          <w:szCs w:val="24"/>
        </w:rPr>
        <w:t>Rules</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5.1 If the pin does not contact a shrub or tree, but the line at that point is surrounded (within the perimeter of the canopy) by shrub/tree vegetation from the same shrub/tree species with a gap in the vegetation &lt; 5 cm (shrub) or 50 cm then record a canopy cover hit.</w:t>
      </w:r>
    </w:p>
    <w:p w:rsidR="00CA5981" w:rsidRPr="00D42279" w:rsidRDefault="00CA5981" w:rsidP="00CA5981">
      <w:pPr>
        <w:autoSpaceDE w:val="0"/>
        <w:autoSpaceDN w:val="0"/>
        <w:adjustRightInd w:val="0"/>
        <w:ind w:left="2160"/>
        <w:rPr>
          <w:rFonts w:ascii="Times New Roman" w:hAnsi="Times New Roman" w:cs="Times New Roman"/>
          <w:b/>
          <w:sz w:val="24"/>
          <w:szCs w:val="24"/>
        </w:rPr>
      </w:pPr>
      <w:r w:rsidRPr="00D42279">
        <w:rPr>
          <w:rFonts w:ascii="Times New Roman" w:hAnsi="Times New Roman" w:cs="Times New Roman"/>
          <w:sz w:val="24"/>
          <w:szCs w:val="24"/>
        </w:rPr>
        <w:t xml:space="preserve">5.11 </w:t>
      </w:r>
      <w:r w:rsidRPr="00D42279">
        <w:rPr>
          <w:rFonts w:ascii="Times New Roman" w:hAnsi="Times New Roman" w:cs="Times New Roman"/>
          <w:b/>
          <w:sz w:val="24"/>
          <w:szCs w:val="24"/>
        </w:rPr>
        <w:t>If the pin contacts the shrub/tree species anywhere on that point do not record a “Shrub Canopy” hit (you will not have the same species recorded in the “Shrub Canopy” and the “Foliar Layer.”)</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 xml:space="preserve">5.12 Record the species code and whether the nearest branches in the canopy hit are </w:t>
      </w:r>
      <w:proofErr w:type="spellStart"/>
      <w:r w:rsidRPr="00D42279">
        <w:rPr>
          <w:rFonts w:ascii="Times New Roman" w:hAnsi="Times New Roman" w:cs="Times New Roman"/>
          <w:sz w:val="24"/>
          <w:szCs w:val="24"/>
        </w:rPr>
        <w:t>live</w:t>
      </w:r>
      <w:proofErr w:type="spellEnd"/>
      <w:r w:rsidRPr="00D42279">
        <w:rPr>
          <w:rFonts w:ascii="Times New Roman" w:hAnsi="Times New Roman" w:cs="Times New Roman"/>
          <w:sz w:val="24"/>
          <w:szCs w:val="24"/>
        </w:rPr>
        <w:t xml:space="preserve"> or dead using codes Y or N.</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lastRenderedPageBreak/>
        <w:t xml:space="preserve">If the entire shrub is dead (has no leaves) identify to species if you can and note it is dead (e.g. ARTRW8/D). If it cannot be identified to species record it as dead shrub (DS) or dead tree (DT). </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5.13 If there is a foliar hit of another species over a canopy hit, still record the canopy hit in the “Shrub Canopy” column.</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5.2 Record the species of the first stem, leaf or plant base intercepted in the first “Foliar Layer” column using the PLANTS database species code (http://plants.usda.gov/).</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5.21 If the pin intercepts standing dead material record the standing dead by growth form as follows:</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DT</w:t>
      </w:r>
      <w:r w:rsidRPr="00D42279">
        <w:rPr>
          <w:rFonts w:ascii="Times New Roman" w:hAnsi="Times New Roman" w:cs="Times New Roman"/>
          <w:sz w:val="24"/>
          <w:szCs w:val="24"/>
        </w:rPr>
        <w:tab/>
        <w:t>Dead tree</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DS</w:t>
      </w:r>
      <w:r w:rsidRPr="00D42279">
        <w:rPr>
          <w:rFonts w:ascii="Times New Roman" w:hAnsi="Times New Roman" w:cs="Times New Roman"/>
          <w:sz w:val="24"/>
          <w:szCs w:val="24"/>
        </w:rPr>
        <w:tab/>
        <w:t>Dead shrub</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DF</w:t>
      </w:r>
      <w:r w:rsidRPr="00D42279">
        <w:rPr>
          <w:rFonts w:ascii="Times New Roman" w:hAnsi="Times New Roman" w:cs="Times New Roman"/>
          <w:sz w:val="24"/>
          <w:szCs w:val="24"/>
        </w:rPr>
        <w:tab/>
        <w:t>Dead forb</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DG</w:t>
      </w:r>
      <w:r w:rsidRPr="00D42279">
        <w:rPr>
          <w:rFonts w:ascii="Times New Roman" w:hAnsi="Times New Roman" w:cs="Times New Roman"/>
          <w:sz w:val="24"/>
          <w:szCs w:val="24"/>
        </w:rPr>
        <w:tab/>
        <w:t>Dead grass</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Record the species if you can.</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 xml:space="preserve">5.22 If the point hits a dead branch of a shrub and the shrub is still alive record the species code and DP for the foliar hit (e.g. ARTRW8/DP). To clarify, for all shrubs, trees, and the large-padded </w:t>
      </w:r>
      <w:proofErr w:type="spellStart"/>
      <w:r w:rsidRPr="00D42279">
        <w:rPr>
          <w:rFonts w:ascii="Times New Roman" w:hAnsi="Times New Roman" w:cs="Times New Roman"/>
          <w:i/>
          <w:sz w:val="24"/>
          <w:szCs w:val="24"/>
        </w:rPr>
        <w:t>Opuntia</w:t>
      </w:r>
      <w:proofErr w:type="spellEnd"/>
      <w:r w:rsidRPr="00D42279">
        <w:rPr>
          <w:rFonts w:ascii="Times New Roman" w:hAnsi="Times New Roman" w:cs="Times New Roman"/>
          <w:sz w:val="24"/>
          <w:szCs w:val="24"/>
        </w:rPr>
        <w:t xml:space="preserve">, but only for these, distinguish completely dead (D) and dead part of a live shrub (DP). We put the </w:t>
      </w:r>
      <w:proofErr w:type="spellStart"/>
      <w:r w:rsidRPr="00D42279">
        <w:rPr>
          <w:rFonts w:ascii="Times New Roman" w:hAnsi="Times New Roman" w:cs="Times New Roman"/>
          <w:i/>
          <w:sz w:val="24"/>
          <w:szCs w:val="24"/>
        </w:rPr>
        <w:t>Opuntia</w:t>
      </w:r>
      <w:proofErr w:type="spellEnd"/>
      <w:r w:rsidRPr="00D42279">
        <w:rPr>
          <w:rFonts w:ascii="Times New Roman" w:hAnsi="Times New Roman" w:cs="Times New Roman"/>
          <w:sz w:val="24"/>
          <w:szCs w:val="24"/>
        </w:rPr>
        <w:t xml:space="preserve"> in this category because in places large spreading clones are a patchwork of live and dead parts. If no suffix is added it is a foliar hit on live tissue. For herbaceous species when a foliar hit is on attached dead material (</w:t>
      </w:r>
      <w:proofErr w:type="spellStart"/>
      <w:r w:rsidRPr="00D42279">
        <w:rPr>
          <w:rFonts w:ascii="Times New Roman" w:hAnsi="Times New Roman" w:cs="Times New Roman"/>
          <w:sz w:val="24"/>
          <w:szCs w:val="24"/>
        </w:rPr>
        <w:t>e.g</w:t>
      </w:r>
      <w:proofErr w:type="spellEnd"/>
      <w:r w:rsidRPr="00D42279">
        <w:rPr>
          <w:rFonts w:ascii="Times New Roman" w:hAnsi="Times New Roman" w:cs="Times New Roman"/>
          <w:sz w:val="24"/>
          <w:szCs w:val="24"/>
        </w:rPr>
        <w:t xml:space="preserve"> last year’s growth of a perennial grass) consider it a live hit as long as any portion of the contacted plant is alive See appendix for list of species considered shrubs for the purposes of this study. </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5.3 Record all additional species intercepted by the pin in the subsequent “Foliar Layer” columns.</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 xml:space="preserve">5.4 Record each canopy or foliar species (including DT, DS, DF, DG) only once in the foliar </w:t>
      </w:r>
      <w:r w:rsidRPr="00D42279">
        <w:rPr>
          <w:rFonts w:ascii="Times New Roman" w:hAnsi="Times New Roman" w:cs="Times New Roman"/>
          <w:i/>
          <w:sz w:val="24"/>
          <w:szCs w:val="24"/>
          <w:u w:val="single"/>
        </w:rPr>
        <w:t>or</w:t>
      </w:r>
      <w:r w:rsidRPr="00D42279">
        <w:rPr>
          <w:rFonts w:ascii="Times New Roman" w:hAnsi="Times New Roman" w:cs="Times New Roman"/>
          <w:sz w:val="24"/>
          <w:szCs w:val="24"/>
        </w:rPr>
        <w:t xml:space="preserve"> canopy columns, even if it is intercepted several times.</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 xml:space="preserve">5.5 If you can identify the genus, but not the species either use the PLANTS database genus code (http://plants.usda.gov) or record a number for each new </w:t>
      </w:r>
      <w:r w:rsidRPr="00D42279">
        <w:rPr>
          <w:rFonts w:ascii="Times New Roman" w:hAnsi="Times New Roman" w:cs="Times New Roman"/>
          <w:sz w:val="24"/>
          <w:szCs w:val="24"/>
        </w:rPr>
        <w:lastRenderedPageBreak/>
        <w:t xml:space="preserve">species of that genus. ALWAYS define the functional group for the unknown genus at the bottom of the data form. </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 xml:space="preserve">5.6 Record herbaceous litter as “L,” if present. Litter is defined as detached dead stems and leaves that are part of a layer that comes in contact with the ground. Record “W” for detached woody litter that is greater than 5 mm (or ~1/4 in) in diameter and in direct contact with soil.  </w:t>
      </w:r>
      <w:r w:rsidRPr="00D42279">
        <w:rPr>
          <w:rFonts w:ascii="Times New Roman" w:hAnsi="Times New Roman" w:cs="Times New Roman"/>
          <w:b/>
          <w:sz w:val="24"/>
          <w:szCs w:val="24"/>
        </w:rPr>
        <w:t>Litter and Woody Litter are the lowest foliar layer recorded</w:t>
      </w:r>
      <w:r w:rsidRPr="00D42279">
        <w:rPr>
          <w:rFonts w:ascii="Times New Roman" w:hAnsi="Times New Roman" w:cs="Times New Roman"/>
          <w:sz w:val="24"/>
          <w:szCs w:val="24"/>
        </w:rPr>
        <w:t>.</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Cs/>
          <w:sz w:val="24"/>
          <w:szCs w:val="24"/>
        </w:rPr>
        <w:t>6. Record whether the pin intercepts a plant base or one of the following in the “Soil surface” column.</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R </w:t>
      </w:r>
      <w:r w:rsidRPr="00D42279">
        <w:rPr>
          <w:rFonts w:ascii="Times New Roman" w:hAnsi="Times New Roman" w:cs="Times New Roman"/>
          <w:sz w:val="24"/>
          <w:szCs w:val="24"/>
        </w:rPr>
        <w:t>= Rock</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ab/>
        <w:t>R/FG</w:t>
      </w:r>
      <w:r w:rsidRPr="00D42279">
        <w:rPr>
          <w:rFonts w:ascii="Times New Roman" w:hAnsi="Times New Roman" w:cs="Times New Roman"/>
          <w:bCs/>
          <w:sz w:val="24"/>
          <w:szCs w:val="24"/>
        </w:rPr>
        <w:t xml:space="preserve"> = fine gravel (&gt;2-5mm diameter)</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
          <w:bCs/>
          <w:sz w:val="24"/>
          <w:szCs w:val="24"/>
        </w:rPr>
        <w:tab/>
        <w:t xml:space="preserve">R/G </w:t>
      </w:r>
      <w:r w:rsidRPr="00D42279">
        <w:rPr>
          <w:rFonts w:ascii="Times New Roman" w:hAnsi="Times New Roman" w:cs="Times New Roman"/>
          <w:bCs/>
          <w:sz w:val="24"/>
          <w:szCs w:val="24"/>
        </w:rPr>
        <w:t>= gravel (&gt;5-76mm diameter)</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
          <w:bCs/>
          <w:sz w:val="24"/>
          <w:szCs w:val="24"/>
        </w:rPr>
        <w:tab/>
        <w:t xml:space="preserve">R/C </w:t>
      </w:r>
      <w:r w:rsidRPr="00D42279">
        <w:rPr>
          <w:rFonts w:ascii="Times New Roman" w:hAnsi="Times New Roman" w:cs="Times New Roman"/>
          <w:bCs/>
          <w:sz w:val="24"/>
          <w:szCs w:val="24"/>
        </w:rPr>
        <w:t>= cobbles (&gt;76-250mm diameter)</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Cs/>
          <w:sz w:val="24"/>
          <w:szCs w:val="24"/>
        </w:rPr>
        <w:tab/>
      </w:r>
      <w:r w:rsidRPr="00D42279">
        <w:rPr>
          <w:rFonts w:ascii="Times New Roman" w:hAnsi="Times New Roman" w:cs="Times New Roman"/>
          <w:b/>
          <w:bCs/>
          <w:sz w:val="24"/>
          <w:szCs w:val="24"/>
        </w:rPr>
        <w:t xml:space="preserve">R/CH </w:t>
      </w:r>
      <w:r w:rsidRPr="00D42279">
        <w:rPr>
          <w:rFonts w:ascii="Times New Roman" w:hAnsi="Times New Roman" w:cs="Times New Roman"/>
          <w:bCs/>
          <w:sz w:val="24"/>
          <w:szCs w:val="24"/>
        </w:rPr>
        <w:t>= channers (&gt;2-150mm diameter)</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
          <w:bCs/>
          <w:sz w:val="24"/>
          <w:szCs w:val="24"/>
        </w:rPr>
        <w:tab/>
        <w:t xml:space="preserve">R/F </w:t>
      </w:r>
      <w:r w:rsidRPr="00D42279">
        <w:rPr>
          <w:rFonts w:ascii="Times New Roman" w:hAnsi="Times New Roman" w:cs="Times New Roman"/>
          <w:bCs/>
          <w:sz w:val="24"/>
          <w:szCs w:val="24"/>
        </w:rPr>
        <w:t>= flagstones (&gt;150-380mm long)</w:t>
      </w:r>
    </w:p>
    <w:p w:rsidR="00CA5981" w:rsidRPr="00D42279" w:rsidRDefault="00CA5981" w:rsidP="00CA5981">
      <w:pPr>
        <w:autoSpaceDE w:val="0"/>
        <w:autoSpaceDN w:val="0"/>
        <w:adjustRightInd w:val="0"/>
        <w:ind w:left="720" w:firstLine="720"/>
        <w:rPr>
          <w:rFonts w:ascii="Times New Roman" w:hAnsi="Times New Roman" w:cs="Times New Roman"/>
          <w:bCs/>
          <w:sz w:val="24"/>
          <w:szCs w:val="24"/>
        </w:rPr>
      </w:pPr>
      <w:r w:rsidRPr="00D42279">
        <w:rPr>
          <w:rFonts w:ascii="Times New Roman" w:hAnsi="Times New Roman" w:cs="Times New Roman"/>
          <w:b/>
          <w:bCs/>
          <w:sz w:val="24"/>
          <w:szCs w:val="24"/>
        </w:rPr>
        <w:t xml:space="preserve">R/S </w:t>
      </w:r>
      <w:r w:rsidRPr="00D42279">
        <w:rPr>
          <w:rFonts w:ascii="Times New Roman" w:hAnsi="Times New Roman" w:cs="Times New Roman"/>
          <w:bCs/>
          <w:sz w:val="24"/>
          <w:szCs w:val="24"/>
        </w:rPr>
        <w:t>= stones (&gt;250-600mm diameter or &gt;380-600mm long)</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Cs/>
          <w:sz w:val="24"/>
          <w:szCs w:val="24"/>
        </w:rPr>
        <w:tab/>
      </w:r>
      <w:r w:rsidRPr="00D42279">
        <w:rPr>
          <w:rFonts w:ascii="Times New Roman" w:hAnsi="Times New Roman" w:cs="Times New Roman"/>
          <w:b/>
          <w:bCs/>
          <w:sz w:val="24"/>
          <w:szCs w:val="24"/>
        </w:rPr>
        <w:t xml:space="preserve">R/B </w:t>
      </w:r>
      <w:r w:rsidRPr="00D42279">
        <w:rPr>
          <w:rFonts w:ascii="Times New Roman" w:hAnsi="Times New Roman" w:cs="Times New Roman"/>
          <w:bCs/>
          <w:sz w:val="24"/>
          <w:szCs w:val="24"/>
        </w:rPr>
        <w:t>= boulders (&gt;600mm diameter or &gt;600mm long)</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BR </w:t>
      </w:r>
      <w:r w:rsidRPr="00D42279">
        <w:rPr>
          <w:rFonts w:ascii="Times New Roman" w:hAnsi="Times New Roman" w:cs="Times New Roman"/>
          <w:sz w:val="24"/>
          <w:szCs w:val="24"/>
        </w:rPr>
        <w:t>= Bedrock</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EL </w:t>
      </w:r>
      <w:r w:rsidRPr="00D42279">
        <w:rPr>
          <w:rFonts w:ascii="Times New Roman" w:hAnsi="Times New Roman" w:cs="Times New Roman"/>
          <w:sz w:val="24"/>
          <w:szCs w:val="24"/>
        </w:rPr>
        <w:t>= Embedded litter</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D </w:t>
      </w:r>
      <w:r w:rsidRPr="00D42279">
        <w:rPr>
          <w:rFonts w:ascii="Times New Roman" w:hAnsi="Times New Roman" w:cs="Times New Roman"/>
          <w:sz w:val="24"/>
          <w:szCs w:val="24"/>
        </w:rPr>
        <w:t>= Duff</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M </w:t>
      </w:r>
      <w:r w:rsidRPr="00D42279">
        <w:rPr>
          <w:rFonts w:ascii="Times New Roman" w:hAnsi="Times New Roman" w:cs="Times New Roman"/>
          <w:sz w:val="24"/>
          <w:szCs w:val="24"/>
        </w:rPr>
        <w:t>= Moss</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LC </w:t>
      </w:r>
      <w:r w:rsidRPr="00D42279">
        <w:rPr>
          <w:rFonts w:ascii="Times New Roman" w:hAnsi="Times New Roman" w:cs="Times New Roman"/>
          <w:sz w:val="24"/>
          <w:szCs w:val="24"/>
        </w:rPr>
        <w:t>= Lichen crust on soil (lichen on rock is recorded as “R”)</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b/>
          <w:bCs/>
          <w:sz w:val="24"/>
          <w:szCs w:val="24"/>
        </w:rPr>
        <w:t xml:space="preserve">S </w:t>
      </w:r>
      <w:r w:rsidRPr="00D42279">
        <w:rPr>
          <w:rFonts w:ascii="Times New Roman" w:hAnsi="Times New Roman" w:cs="Times New Roman"/>
          <w:sz w:val="24"/>
          <w:szCs w:val="24"/>
        </w:rPr>
        <w:t>= Soil that is visibly unprotected by any of the above</w:t>
      </w:r>
    </w:p>
    <w:p w:rsidR="00CA5981" w:rsidRPr="00D42279" w:rsidRDefault="00CA5981" w:rsidP="00CA5981">
      <w:pPr>
        <w:autoSpaceDE w:val="0"/>
        <w:autoSpaceDN w:val="0"/>
        <w:adjustRightInd w:val="0"/>
        <w:ind w:left="720"/>
        <w:rPr>
          <w:rFonts w:ascii="Times New Roman" w:hAnsi="Times New Roman" w:cs="Times New Roman"/>
          <w:sz w:val="24"/>
          <w:szCs w:val="24"/>
        </w:rPr>
      </w:pPr>
      <w:r w:rsidRPr="00D42279">
        <w:rPr>
          <w:rFonts w:ascii="Times New Roman" w:hAnsi="Times New Roman" w:cs="Times New Roman"/>
          <w:sz w:val="24"/>
          <w:szCs w:val="24"/>
        </w:rPr>
        <w:t>If an ant mound or disc is present, record soil surface code followed by /AM or /AD (i.e. S/ AM)</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
          <w:bCs/>
          <w:sz w:val="24"/>
          <w:szCs w:val="24"/>
        </w:rPr>
        <w:t xml:space="preserve">AD = </w:t>
      </w:r>
      <w:r w:rsidRPr="00D42279">
        <w:rPr>
          <w:rFonts w:ascii="Times New Roman" w:hAnsi="Times New Roman" w:cs="Times New Roman"/>
          <w:bCs/>
          <w:sz w:val="24"/>
          <w:szCs w:val="24"/>
        </w:rPr>
        <w:t>Ant Disk</w:t>
      </w:r>
    </w:p>
    <w:p w:rsidR="00CA5981" w:rsidRPr="00D42279" w:rsidRDefault="00CA5981" w:rsidP="00CA5981">
      <w:pPr>
        <w:autoSpaceDE w:val="0"/>
        <w:autoSpaceDN w:val="0"/>
        <w:adjustRightInd w:val="0"/>
        <w:ind w:left="720"/>
        <w:rPr>
          <w:rFonts w:ascii="Times New Roman" w:hAnsi="Times New Roman" w:cs="Times New Roman"/>
          <w:bCs/>
          <w:sz w:val="24"/>
          <w:szCs w:val="24"/>
        </w:rPr>
      </w:pPr>
      <w:r w:rsidRPr="00D42279">
        <w:rPr>
          <w:rFonts w:ascii="Times New Roman" w:hAnsi="Times New Roman" w:cs="Times New Roman"/>
          <w:b/>
          <w:bCs/>
          <w:sz w:val="24"/>
          <w:szCs w:val="24"/>
        </w:rPr>
        <w:t xml:space="preserve">AM = </w:t>
      </w:r>
      <w:r w:rsidRPr="00D42279">
        <w:rPr>
          <w:rFonts w:ascii="Times New Roman" w:hAnsi="Times New Roman" w:cs="Times New Roman"/>
          <w:bCs/>
          <w:sz w:val="24"/>
          <w:szCs w:val="24"/>
        </w:rPr>
        <w:t>Ant Mound</w:t>
      </w:r>
    </w:p>
    <w:p w:rsidR="00CA5981" w:rsidRPr="00D42279" w:rsidRDefault="00CA5981" w:rsidP="00CA5981">
      <w:pPr>
        <w:autoSpaceDE w:val="0"/>
        <w:autoSpaceDN w:val="0"/>
        <w:adjustRightInd w:val="0"/>
        <w:ind w:left="720" w:firstLine="720"/>
        <w:rPr>
          <w:rFonts w:ascii="Times New Roman" w:hAnsi="Times New Roman" w:cs="Times New Roman"/>
          <w:i/>
          <w:sz w:val="24"/>
          <w:szCs w:val="24"/>
        </w:rPr>
      </w:pPr>
      <w:r w:rsidRPr="00D42279">
        <w:rPr>
          <w:rFonts w:ascii="Times New Roman" w:hAnsi="Times New Roman" w:cs="Times New Roman"/>
          <w:b/>
          <w:bCs/>
          <w:i/>
          <w:sz w:val="24"/>
          <w:szCs w:val="24"/>
        </w:rPr>
        <w:t>Rules</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lastRenderedPageBreak/>
        <w:t>6.1 If pin intercepts a live plant base record the plant code for soil surface.  This is the only time one species may be recorded twice for one point (ARTR in ‘canopy’ or in ‘foliar’ layer and in ‘soil surface’.</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 xml:space="preserve">6.3 If the pin hits the base of a dead plant enter “DS, DT, DF, </w:t>
      </w:r>
      <w:proofErr w:type="gramStart"/>
      <w:r w:rsidRPr="00D42279">
        <w:rPr>
          <w:rFonts w:ascii="Times New Roman" w:hAnsi="Times New Roman" w:cs="Times New Roman"/>
          <w:sz w:val="24"/>
          <w:szCs w:val="24"/>
        </w:rPr>
        <w:t>DG</w:t>
      </w:r>
      <w:proofErr w:type="gramEnd"/>
      <w:r w:rsidRPr="00D42279">
        <w:rPr>
          <w:rFonts w:ascii="Times New Roman" w:hAnsi="Times New Roman" w:cs="Times New Roman"/>
          <w:sz w:val="24"/>
          <w:szCs w:val="24"/>
        </w:rPr>
        <w:t>” appropriately for the soil surface code.</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6.4 Record embedded litter as “EL” where removal of the litter would leave an indentation in the soil surface or would disturb the soil surface. Record duff as “D” where there is no clear boundary between litter and soil and litter is not removed during typical storms (occurring annually).</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 xml:space="preserve">6.4 Describe the size class of each rock hit recoding first that it is a rock hit (R), then the size class of the rock (e.g. R/G). </w:t>
      </w:r>
    </w:p>
    <w:p w:rsidR="00CA5981" w:rsidRPr="00D42279" w:rsidRDefault="00CA5981" w:rsidP="00CA5981">
      <w:pPr>
        <w:autoSpaceDE w:val="0"/>
        <w:autoSpaceDN w:val="0"/>
        <w:adjustRightInd w:val="0"/>
        <w:ind w:left="1440" w:firstLine="720"/>
        <w:rPr>
          <w:rFonts w:ascii="Times New Roman" w:hAnsi="Times New Roman" w:cs="Times New Roman"/>
          <w:sz w:val="24"/>
          <w:szCs w:val="24"/>
        </w:rPr>
      </w:pPr>
      <w:r w:rsidRPr="00D42279">
        <w:rPr>
          <w:rFonts w:ascii="Times New Roman" w:hAnsi="Times New Roman" w:cs="Times New Roman"/>
          <w:sz w:val="24"/>
          <w:szCs w:val="24"/>
        </w:rPr>
        <w:t>6.4.1. Fine gravel, gravel, and cobbles are roughly spherical</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6.4.2. Channers and flagstones are flattish, stones.</w:t>
      </w:r>
    </w:p>
    <w:p w:rsidR="00CA5981" w:rsidRPr="00D42279" w:rsidRDefault="00CA5981" w:rsidP="00CA5981">
      <w:pPr>
        <w:autoSpaceDE w:val="0"/>
        <w:autoSpaceDN w:val="0"/>
        <w:adjustRightInd w:val="0"/>
        <w:ind w:left="2160"/>
        <w:rPr>
          <w:rFonts w:ascii="Times New Roman" w:hAnsi="Times New Roman" w:cs="Times New Roman"/>
          <w:sz w:val="24"/>
          <w:szCs w:val="24"/>
        </w:rPr>
      </w:pPr>
      <w:r w:rsidRPr="00D42279">
        <w:rPr>
          <w:rFonts w:ascii="Times New Roman" w:hAnsi="Times New Roman" w:cs="Times New Roman"/>
          <w:sz w:val="24"/>
          <w:szCs w:val="24"/>
        </w:rPr>
        <w:t xml:space="preserve">6.4.3. Boulders can be either spherical or flat but have separate size requirements depending on the shape. </w:t>
      </w:r>
    </w:p>
    <w:p w:rsidR="00CA5981" w:rsidRPr="00D42279" w:rsidRDefault="00CA5981" w:rsidP="00CA5981">
      <w:pPr>
        <w:autoSpaceDE w:val="0"/>
        <w:autoSpaceDN w:val="0"/>
        <w:adjustRightInd w:val="0"/>
        <w:ind w:left="1440"/>
        <w:rPr>
          <w:rFonts w:ascii="Times New Roman" w:hAnsi="Times New Roman" w:cs="Times New Roman"/>
          <w:sz w:val="24"/>
          <w:szCs w:val="24"/>
        </w:rPr>
      </w:pPr>
      <w:r w:rsidRPr="00D42279">
        <w:rPr>
          <w:rFonts w:ascii="Times New Roman" w:hAnsi="Times New Roman" w:cs="Times New Roman"/>
          <w:sz w:val="24"/>
          <w:szCs w:val="24"/>
        </w:rPr>
        <w:t xml:space="preserve">These rock classes can be found in the </w:t>
      </w:r>
      <w:r w:rsidRPr="00D42279">
        <w:rPr>
          <w:rFonts w:ascii="Times New Roman" w:hAnsi="Times New Roman" w:cs="Times New Roman"/>
          <w:i/>
          <w:sz w:val="24"/>
          <w:szCs w:val="24"/>
        </w:rPr>
        <w:t>Field Book for Describing and Sampling Soils</w:t>
      </w:r>
      <w:r w:rsidRPr="00D42279">
        <w:rPr>
          <w:rFonts w:ascii="Times New Roman" w:hAnsi="Times New Roman" w:cs="Times New Roman"/>
          <w:sz w:val="24"/>
          <w:szCs w:val="24"/>
        </w:rPr>
        <w:t xml:space="preserve"> Version 3.0 page 2-47.</w:t>
      </w:r>
    </w:p>
    <w:p w:rsidR="00CA5981" w:rsidRPr="00D42279" w:rsidRDefault="00CA5981" w:rsidP="00CA5981">
      <w:pPr>
        <w:autoSpaceDE w:val="0"/>
        <w:autoSpaceDN w:val="0"/>
        <w:adjustRightInd w:val="0"/>
        <w:rPr>
          <w:rFonts w:ascii="Times New Roman" w:hAnsi="Times New Roman" w:cs="Times New Roman"/>
          <w:sz w:val="24"/>
          <w:szCs w:val="24"/>
        </w:rPr>
      </w:pPr>
    </w:p>
    <w:p w:rsidR="00CA5981" w:rsidRPr="00025E40" w:rsidRDefault="00CA5981" w:rsidP="00025E40">
      <w:pPr>
        <w:rPr>
          <w:rFonts w:ascii="Times New Roman" w:hAnsi="Times New Roman" w:cs="Times New Roman"/>
          <w:b/>
          <w:color w:val="FF00FF"/>
          <w:sz w:val="24"/>
          <w:szCs w:val="24"/>
          <w:u w:val="single"/>
        </w:rPr>
      </w:pPr>
      <w:r w:rsidRPr="00025E40">
        <w:rPr>
          <w:rFonts w:ascii="Times New Roman" w:hAnsi="Times New Roman" w:cs="Times New Roman"/>
          <w:b/>
          <w:sz w:val="24"/>
          <w:szCs w:val="24"/>
          <w:u w:val="single"/>
        </w:rPr>
        <w:t xml:space="preserve">Shrub Density: Belt Transect </w:t>
      </w:r>
    </w:p>
    <w:p w:rsidR="00CA5981" w:rsidRPr="00D42279" w:rsidRDefault="00CA5981" w:rsidP="00CA5981">
      <w:pPr>
        <w:rPr>
          <w:rFonts w:ascii="Times New Roman" w:hAnsi="Times New Roman" w:cs="Times New Roman"/>
          <w:b/>
          <w:sz w:val="24"/>
          <w:szCs w:val="24"/>
        </w:rPr>
      </w:pPr>
      <w:r w:rsidRPr="00D42279">
        <w:rPr>
          <w:rFonts w:ascii="Times New Roman" w:hAnsi="Times New Roman" w:cs="Times New Roman"/>
          <w:b/>
          <w:sz w:val="24"/>
          <w:szCs w:val="24"/>
        </w:rPr>
        <w:t>This should be done after all other transect measurements are complete because it requires the data collector to walk along the side of the tape where all other measurements are taken from.</w:t>
      </w:r>
    </w:p>
    <w:p w:rsidR="00CA5981" w:rsidRPr="00D42279" w:rsidRDefault="00CA5981" w:rsidP="00CA5981">
      <w:pPr>
        <w:numPr>
          <w:ilvl w:val="0"/>
          <w:numId w:val="5"/>
        </w:numPr>
        <w:spacing w:after="0" w:line="240" w:lineRule="auto"/>
        <w:rPr>
          <w:rFonts w:ascii="Times New Roman" w:hAnsi="Times New Roman" w:cs="Times New Roman"/>
          <w:sz w:val="24"/>
          <w:szCs w:val="24"/>
        </w:rPr>
      </w:pPr>
      <w:r w:rsidRPr="00D42279">
        <w:rPr>
          <w:rFonts w:ascii="Times New Roman" w:hAnsi="Times New Roman" w:cs="Times New Roman"/>
          <w:sz w:val="24"/>
          <w:szCs w:val="24"/>
        </w:rPr>
        <w:t>Shrub Density will be sampled on the three central transects (transect 2, 3 and 4).</w:t>
      </w:r>
    </w:p>
    <w:p w:rsidR="00CA5981" w:rsidRPr="00D42279" w:rsidRDefault="00CA5981" w:rsidP="00CA5981">
      <w:pPr>
        <w:numPr>
          <w:ilvl w:val="0"/>
          <w:numId w:val="5"/>
        </w:numPr>
        <w:spacing w:after="0" w:line="240" w:lineRule="auto"/>
        <w:rPr>
          <w:rFonts w:ascii="Times New Roman" w:hAnsi="Times New Roman" w:cs="Times New Roman"/>
          <w:sz w:val="24"/>
          <w:szCs w:val="24"/>
        </w:rPr>
      </w:pPr>
      <w:r w:rsidRPr="00D42279">
        <w:rPr>
          <w:rFonts w:ascii="Times New Roman" w:hAnsi="Times New Roman" w:cs="Times New Roman"/>
          <w:sz w:val="24"/>
          <w:szCs w:val="24"/>
        </w:rPr>
        <w:t xml:space="preserve">Using a meter pole, walk along each side of </w:t>
      </w:r>
      <w:proofErr w:type="gramStart"/>
      <w:r w:rsidRPr="00D42279">
        <w:rPr>
          <w:rFonts w:ascii="Times New Roman" w:hAnsi="Times New Roman" w:cs="Times New Roman"/>
          <w:sz w:val="24"/>
          <w:szCs w:val="24"/>
        </w:rPr>
        <w:t>the transect</w:t>
      </w:r>
      <w:proofErr w:type="gramEnd"/>
      <w:r w:rsidRPr="00D42279">
        <w:rPr>
          <w:rFonts w:ascii="Times New Roman" w:hAnsi="Times New Roman" w:cs="Times New Roman"/>
          <w:sz w:val="24"/>
          <w:szCs w:val="24"/>
        </w:rPr>
        <w:t xml:space="preserve"> and count the number of shrubs within 1 meter of the tape. For purposes of density only count </w:t>
      </w:r>
      <w:r w:rsidRPr="00D42279">
        <w:rPr>
          <w:rFonts w:ascii="Times New Roman" w:hAnsi="Times New Roman" w:cs="Times New Roman"/>
          <w:i/>
          <w:sz w:val="24"/>
          <w:szCs w:val="24"/>
        </w:rPr>
        <w:t xml:space="preserve">Yucca </w:t>
      </w:r>
      <w:proofErr w:type="spellStart"/>
      <w:r w:rsidRPr="00D42279">
        <w:rPr>
          <w:rFonts w:ascii="Times New Roman" w:hAnsi="Times New Roman" w:cs="Times New Roman"/>
          <w:i/>
          <w:sz w:val="24"/>
          <w:szCs w:val="24"/>
        </w:rPr>
        <w:t>baccata</w:t>
      </w:r>
      <w:proofErr w:type="spellEnd"/>
      <w:r w:rsidRPr="00D42279">
        <w:rPr>
          <w:rFonts w:ascii="Times New Roman" w:hAnsi="Times New Roman" w:cs="Times New Roman"/>
          <w:sz w:val="24"/>
          <w:szCs w:val="24"/>
        </w:rPr>
        <w:t xml:space="preserve"> as shrubs</w:t>
      </w:r>
    </w:p>
    <w:p w:rsidR="00CA5981" w:rsidRPr="00D42279" w:rsidRDefault="00CA5981" w:rsidP="00CA5981">
      <w:pPr>
        <w:spacing w:after="0" w:line="240" w:lineRule="auto"/>
        <w:ind w:left="720"/>
        <w:rPr>
          <w:rFonts w:ascii="Times New Roman" w:hAnsi="Times New Roman" w:cs="Times New Roman"/>
          <w:sz w:val="24"/>
          <w:szCs w:val="24"/>
        </w:rPr>
      </w:pPr>
    </w:p>
    <w:p w:rsidR="00CA5981" w:rsidRPr="00D42279" w:rsidRDefault="00CA5981" w:rsidP="00CA5981">
      <w:pPr>
        <w:ind w:left="720"/>
        <w:rPr>
          <w:rFonts w:ascii="Times New Roman" w:hAnsi="Times New Roman" w:cs="Times New Roman"/>
          <w:b/>
          <w:i/>
          <w:sz w:val="24"/>
          <w:szCs w:val="24"/>
        </w:rPr>
      </w:pPr>
      <w:r w:rsidRPr="00D42279">
        <w:rPr>
          <w:rFonts w:ascii="Times New Roman" w:hAnsi="Times New Roman" w:cs="Times New Roman"/>
          <w:b/>
          <w:i/>
          <w:sz w:val="24"/>
          <w:szCs w:val="24"/>
        </w:rPr>
        <w:t>Rules</w:t>
      </w:r>
    </w:p>
    <w:p w:rsidR="00CA5981" w:rsidRPr="00D42279" w:rsidRDefault="00CA5981" w:rsidP="00CA5981">
      <w:pPr>
        <w:numPr>
          <w:ilvl w:val="1"/>
          <w:numId w:val="5"/>
        </w:numPr>
        <w:spacing w:after="0" w:line="240" w:lineRule="auto"/>
        <w:rPr>
          <w:rFonts w:ascii="Times New Roman" w:hAnsi="Times New Roman" w:cs="Times New Roman"/>
          <w:sz w:val="24"/>
          <w:szCs w:val="24"/>
        </w:rPr>
      </w:pPr>
      <w:r w:rsidRPr="00D42279">
        <w:rPr>
          <w:rFonts w:ascii="Times New Roman" w:hAnsi="Times New Roman" w:cs="Times New Roman"/>
          <w:sz w:val="24"/>
          <w:szCs w:val="24"/>
        </w:rPr>
        <w:t xml:space="preserve">Shrub density counts are recorded by species in five different size classes (&lt;15 cm juvenile, &lt;15 cm </w:t>
      </w:r>
      <w:r w:rsidR="0087499B">
        <w:rPr>
          <w:rFonts w:ascii="Times New Roman" w:hAnsi="Times New Roman" w:cs="Times New Roman"/>
          <w:sz w:val="24"/>
          <w:szCs w:val="24"/>
        </w:rPr>
        <w:t>mature</w:t>
      </w:r>
      <w:r w:rsidRPr="00D42279">
        <w:rPr>
          <w:rFonts w:ascii="Times New Roman" w:hAnsi="Times New Roman" w:cs="Times New Roman"/>
          <w:sz w:val="24"/>
          <w:szCs w:val="24"/>
        </w:rPr>
        <w:t xml:space="preserve">, &gt;15-50 cm, &gt;50-100 cm, and &gt;100 cm). </w:t>
      </w:r>
    </w:p>
    <w:p w:rsidR="00CA5981" w:rsidRPr="00D42279" w:rsidRDefault="0087499B" w:rsidP="00CA5981">
      <w:pPr>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Mature</w:t>
      </w:r>
      <w:r w:rsidR="00CA5981" w:rsidRPr="00D42279">
        <w:rPr>
          <w:rFonts w:ascii="Times New Roman" w:hAnsi="Times New Roman" w:cs="Times New Roman"/>
          <w:sz w:val="24"/>
          <w:szCs w:val="24"/>
        </w:rPr>
        <w:t xml:space="preserve"> shrubs in the &lt;15 cm category can be distinguished from juveniles in the same size class based on the growth form. For example, a sagebrush juvenile will generally have much thinner branches and be less sprawling than an adult in the same height class.</w:t>
      </w:r>
    </w:p>
    <w:p w:rsidR="00CA5981" w:rsidRPr="00D42279" w:rsidRDefault="00CA5981" w:rsidP="00CA5981">
      <w:pPr>
        <w:numPr>
          <w:ilvl w:val="1"/>
          <w:numId w:val="5"/>
        </w:numPr>
        <w:spacing w:after="0" w:line="240" w:lineRule="auto"/>
        <w:rPr>
          <w:rFonts w:ascii="Times New Roman" w:hAnsi="Times New Roman" w:cs="Times New Roman"/>
          <w:sz w:val="24"/>
          <w:szCs w:val="24"/>
        </w:rPr>
      </w:pPr>
      <w:r w:rsidRPr="00D42279">
        <w:rPr>
          <w:rFonts w:ascii="Times New Roman" w:hAnsi="Times New Roman" w:cs="Times New Roman"/>
          <w:sz w:val="24"/>
          <w:szCs w:val="24"/>
        </w:rPr>
        <w:t xml:space="preserve">Record by species and for </w:t>
      </w:r>
      <w:r w:rsidRPr="00D42279">
        <w:rPr>
          <w:rFonts w:ascii="Times New Roman" w:hAnsi="Times New Roman" w:cs="Times New Roman"/>
          <w:i/>
          <w:sz w:val="24"/>
          <w:szCs w:val="24"/>
        </w:rPr>
        <w:t>Artemisia tridentata</w:t>
      </w:r>
      <w:r w:rsidRPr="00D42279">
        <w:rPr>
          <w:rFonts w:ascii="Times New Roman" w:hAnsi="Times New Roman" w:cs="Times New Roman"/>
          <w:sz w:val="24"/>
          <w:szCs w:val="24"/>
        </w:rPr>
        <w:t xml:space="preserve"> by subspecies. </w:t>
      </w:r>
    </w:p>
    <w:p w:rsidR="00CA5981" w:rsidRPr="00D42279" w:rsidRDefault="00CA5981" w:rsidP="00CA5981">
      <w:pPr>
        <w:numPr>
          <w:ilvl w:val="1"/>
          <w:numId w:val="5"/>
        </w:numPr>
        <w:spacing w:after="0" w:line="240" w:lineRule="auto"/>
        <w:rPr>
          <w:rFonts w:ascii="Times New Roman" w:hAnsi="Times New Roman" w:cs="Times New Roman"/>
          <w:sz w:val="24"/>
          <w:szCs w:val="24"/>
        </w:rPr>
      </w:pPr>
      <w:r w:rsidRPr="00D42279">
        <w:rPr>
          <w:rFonts w:ascii="Times New Roman" w:hAnsi="Times New Roman" w:cs="Times New Roman"/>
          <w:sz w:val="24"/>
          <w:szCs w:val="24"/>
        </w:rPr>
        <w:lastRenderedPageBreak/>
        <w:t xml:space="preserve">Also record by categories of dead versus alive. </w:t>
      </w:r>
    </w:p>
    <w:p w:rsidR="00025E40" w:rsidRDefault="00025E40" w:rsidP="00025E40">
      <w:pPr>
        <w:spacing w:line="480" w:lineRule="auto"/>
        <w:rPr>
          <w:rFonts w:ascii="Times New Roman" w:hAnsi="Times New Roman" w:cs="Times New Roman"/>
          <w:sz w:val="24"/>
          <w:szCs w:val="24"/>
        </w:rPr>
      </w:pPr>
    </w:p>
    <w:p w:rsidR="003013BC" w:rsidRPr="00025E40" w:rsidRDefault="003013BC" w:rsidP="00025E40">
      <w:pPr>
        <w:spacing w:line="480" w:lineRule="auto"/>
        <w:rPr>
          <w:rFonts w:ascii="Times New Roman" w:hAnsi="Times New Roman" w:cs="Times New Roman"/>
          <w:b/>
          <w:sz w:val="24"/>
          <w:szCs w:val="24"/>
          <w:u w:val="single"/>
        </w:rPr>
      </w:pPr>
      <w:r w:rsidRPr="00025E40">
        <w:rPr>
          <w:rFonts w:ascii="Times New Roman" w:hAnsi="Times New Roman" w:cs="Times New Roman"/>
          <w:b/>
          <w:sz w:val="24"/>
          <w:szCs w:val="24"/>
          <w:u w:val="single"/>
        </w:rPr>
        <w:t>Soil Pit Methods</w:t>
      </w:r>
    </w:p>
    <w:p w:rsidR="003013BC" w:rsidRDefault="00B7734B" w:rsidP="00B7734B">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 soil pit will be sampled two meters downslope of transect three, and five meters upslope of transect two. A tarp for soil descriptions will be placed downslope of the soil pit not exceeding three meters downslope. This will allow for a two meter buffer before the next transect. </w:t>
      </w:r>
      <w:r w:rsidR="007A5B34">
        <w:rPr>
          <w:rFonts w:ascii="Times New Roman" w:hAnsi="Times New Roman" w:cs="Times New Roman"/>
          <w:sz w:val="24"/>
          <w:szCs w:val="24"/>
        </w:rPr>
        <w:t xml:space="preserve">Soil </w:t>
      </w:r>
      <w:r w:rsidR="00025E40">
        <w:rPr>
          <w:rFonts w:ascii="Times New Roman" w:hAnsi="Times New Roman" w:cs="Times New Roman"/>
          <w:sz w:val="24"/>
          <w:szCs w:val="24"/>
        </w:rPr>
        <w:t xml:space="preserve">data collected is to follow the standards in </w:t>
      </w:r>
      <w:r w:rsidR="00025E40" w:rsidRPr="00D42279">
        <w:rPr>
          <w:rFonts w:ascii="Times New Roman" w:hAnsi="Times New Roman" w:cs="Times New Roman"/>
          <w:i/>
          <w:sz w:val="24"/>
          <w:szCs w:val="24"/>
        </w:rPr>
        <w:t>Field Book for Describing and Sampling Soils</w:t>
      </w:r>
      <w:r w:rsidR="00025E40" w:rsidRPr="00D42279">
        <w:rPr>
          <w:rFonts w:ascii="Times New Roman" w:hAnsi="Times New Roman" w:cs="Times New Roman"/>
          <w:sz w:val="24"/>
          <w:szCs w:val="24"/>
        </w:rPr>
        <w:t xml:space="preserve"> Version 3.0</w:t>
      </w:r>
    </w:p>
    <w:p w:rsidR="000B52C4" w:rsidRDefault="000B52C4" w:rsidP="000B52C4">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Auger soil pit to two meters. Use sharpshooter (shovel) where soil is too rocky to reasonably permit auger use.</w:t>
      </w:r>
    </w:p>
    <w:p w:rsidR="000B52C4" w:rsidRDefault="000B52C4" w:rsidP="000B52C4">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Place auger on soil pit point and begin turning. Fill auger </w:t>
      </w:r>
      <w:r w:rsidR="00D26219">
        <w:rPr>
          <w:rFonts w:ascii="Times New Roman" w:hAnsi="Times New Roman" w:cs="Times New Roman"/>
          <w:sz w:val="24"/>
          <w:szCs w:val="24"/>
        </w:rPr>
        <w:t>then</w:t>
      </w:r>
      <w:r>
        <w:rPr>
          <w:rFonts w:ascii="Times New Roman" w:hAnsi="Times New Roman" w:cs="Times New Roman"/>
          <w:sz w:val="24"/>
          <w:szCs w:val="24"/>
        </w:rPr>
        <w:t xml:space="preserve"> empty </w:t>
      </w:r>
      <w:r w:rsidR="00D26219">
        <w:rPr>
          <w:rFonts w:ascii="Times New Roman" w:hAnsi="Times New Roman" w:cs="Times New Roman"/>
          <w:sz w:val="24"/>
          <w:szCs w:val="24"/>
        </w:rPr>
        <w:t xml:space="preserve">onto tarp in as close an approximation of the soil pedon as possible. </w:t>
      </w:r>
    </w:p>
    <w:p w:rsidR="00D26219" w:rsidRDefault="00D26219" w:rsidP="000B52C4">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Measure and record depth of pit between each use of the auger. This will allow for the estimation of horizon depths.</w:t>
      </w:r>
    </w:p>
    <w:p w:rsidR="00D26219" w:rsidRDefault="00D26219" w:rsidP="000B52C4">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Continue auguring until a depth of two meters is reached or bedrock is reached.</w:t>
      </w:r>
    </w:p>
    <w:p w:rsidR="00D26219" w:rsidRDefault="00D26219" w:rsidP="00D26219">
      <w:pPr>
        <w:pStyle w:val="ListParagraph"/>
        <w:numPr>
          <w:ilvl w:val="2"/>
          <w:numId w:val="11"/>
        </w:numPr>
        <w:spacing w:line="240" w:lineRule="auto"/>
        <w:rPr>
          <w:rFonts w:ascii="Times New Roman" w:hAnsi="Times New Roman" w:cs="Times New Roman"/>
          <w:sz w:val="24"/>
          <w:szCs w:val="24"/>
        </w:rPr>
      </w:pPr>
      <w:r>
        <w:rPr>
          <w:rFonts w:ascii="Times New Roman" w:hAnsi="Times New Roman" w:cs="Times New Roman"/>
          <w:sz w:val="24"/>
          <w:szCs w:val="24"/>
        </w:rPr>
        <w:t>In the case that the auger can go no further but bedrock depth is suspect consider moving the soil pit one meter to the right. The narrow diameter of the auger can sometimes prevent it from continuing past a large rock.</w:t>
      </w:r>
    </w:p>
    <w:p w:rsidR="00D26219" w:rsidRDefault="00D26219" w:rsidP="00D26219">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Use color, texture, structure (often destroyed by </w:t>
      </w:r>
      <w:r w:rsidRPr="00D26219">
        <w:rPr>
          <w:rFonts w:ascii="Times New Roman" w:hAnsi="Times New Roman" w:cs="Times New Roman"/>
          <w:sz w:val="24"/>
          <w:szCs w:val="24"/>
        </w:rPr>
        <w:t>sharpshooter), pH, and</w:t>
      </w:r>
      <w:r>
        <w:rPr>
          <w:rFonts w:ascii="Times New Roman" w:hAnsi="Times New Roman" w:cs="Times New Roman"/>
          <w:sz w:val="24"/>
          <w:szCs w:val="24"/>
        </w:rPr>
        <w:t xml:space="preserve"> any other means described in </w:t>
      </w:r>
      <w:r w:rsidRPr="000B52C4">
        <w:rPr>
          <w:rFonts w:ascii="Times New Roman" w:hAnsi="Times New Roman" w:cs="Times New Roman"/>
          <w:i/>
          <w:sz w:val="24"/>
          <w:szCs w:val="24"/>
        </w:rPr>
        <w:t>Field Book for Describing and Sampling Soils</w:t>
      </w:r>
      <w:r w:rsidRPr="000B52C4">
        <w:rPr>
          <w:rFonts w:ascii="Times New Roman" w:hAnsi="Times New Roman" w:cs="Times New Roman"/>
          <w:sz w:val="24"/>
          <w:szCs w:val="24"/>
        </w:rPr>
        <w:t xml:space="preserve"> Version 3.0 </w:t>
      </w:r>
      <w:r>
        <w:rPr>
          <w:rFonts w:ascii="Times New Roman" w:hAnsi="Times New Roman" w:cs="Times New Roman"/>
          <w:sz w:val="24"/>
          <w:szCs w:val="24"/>
        </w:rPr>
        <w:t xml:space="preserve">to determine horizon breaks. </w:t>
      </w:r>
    </w:p>
    <w:p w:rsidR="00D26219" w:rsidRDefault="0022211C" w:rsidP="00D26219">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Place markers at each horizon break and photograph the resulting pedon. </w:t>
      </w:r>
    </w:p>
    <w:p w:rsidR="0022211C" w:rsidRDefault="0022211C" w:rsidP="00D26219">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Estimate the depths of each horizon based on the depth measurements collected for each auger pile and the location of the horizon break within the pile.</w:t>
      </w:r>
    </w:p>
    <w:p w:rsidR="0022211C" w:rsidRDefault="0022211C" w:rsidP="00D26219">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Collect dry and moist matrix color (hue, value, </w:t>
      </w:r>
      <w:proofErr w:type="spellStart"/>
      <w:r>
        <w:rPr>
          <w:rFonts w:ascii="Times New Roman" w:hAnsi="Times New Roman" w:cs="Times New Roman"/>
          <w:sz w:val="24"/>
          <w:szCs w:val="24"/>
        </w:rPr>
        <w:t>chroma</w:t>
      </w:r>
      <w:proofErr w:type="spellEnd"/>
      <w:r w:rsidR="00025E40">
        <w:rPr>
          <w:rFonts w:ascii="Times New Roman" w:hAnsi="Times New Roman" w:cs="Times New Roman"/>
          <w:sz w:val="24"/>
          <w:szCs w:val="24"/>
        </w:rPr>
        <w:t xml:space="preserve"> from the </w:t>
      </w:r>
      <w:proofErr w:type="spellStart"/>
      <w:r w:rsidR="00025E40">
        <w:rPr>
          <w:rFonts w:ascii="Times New Roman" w:hAnsi="Times New Roman" w:cs="Times New Roman"/>
          <w:sz w:val="24"/>
          <w:szCs w:val="24"/>
        </w:rPr>
        <w:t>Munsell</w:t>
      </w:r>
      <w:proofErr w:type="spellEnd"/>
      <w:r w:rsidR="00025E40">
        <w:rPr>
          <w:rFonts w:ascii="Times New Roman" w:hAnsi="Times New Roman" w:cs="Times New Roman"/>
          <w:sz w:val="24"/>
          <w:szCs w:val="24"/>
        </w:rPr>
        <w:t xml:space="preserve"> soil color charts</w:t>
      </w:r>
      <w:r>
        <w:rPr>
          <w:rFonts w:ascii="Times New Roman" w:hAnsi="Times New Roman" w:cs="Times New Roman"/>
          <w:sz w:val="24"/>
          <w:szCs w:val="24"/>
        </w:rPr>
        <w:t xml:space="preserve">), texture, rock fragment kind, percent, and size, sand percent and size, clay percent, pH, and effervescence. Collect structure (grade, size, type) and roots (quantity, size, location) from whichever horizons are within reach from the soil pit. </w:t>
      </w:r>
    </w:p>
    <w:p w:rsidR="0022211C" w:rsidRDefault="0022211C" w:rsidP="0022211C">
      <w:pPr>
        <w:pStyle w:val="ListParagraph"/>
        <w:numPr>
          <w:ilvl w:val="2"/>
          <w:numId w:val="11"/>
        </w:numPr>
        <w:spacing w:line="240" w:lineRule="auto"/>
        <w:rPr>
          <w:rFonts w:ascii="Times New Roman" w:hAnsi="Times New Roman" w:cs="Times New Roman"/>
          <w:sz w:val="24"/>
          <w:szCs w:val="24"/>
        </w:rPr>
      </w:pPr>
      <w:r>
        <w:rPr>
          <w:rFonts w:ascii="Times New Roman" w:hAnsi="Times New Roman" w:cs="Times New Roman"/>
          <w:sz w:val="24"/>
          <w:szCs w:val="24"/>
        </w:rPr>
        <w:t>Structure and roots are only collected from the top horizon(s) because they are inaccessible further down the soil pit (narrow hole) and are usually destroyed by removal with the auger.</w:t>
      </w:r>
    </w:p>
    <w:p w:rsidR="0064358F" w:rsidRDefault="0064358F" w:rsidP="0064358F">
      <w:pPr>
        <w:pStyle w:val="ListParagraph"/>
        <w:numPr>
          <w:ilvl w:val="1"/>
          <w:numId w:val="11"/>
        </w:numPr>
        <w:spacing w:line="240" w:lineRule="auto"/>
        <w:rPr>
          <w:rFonts w:ascii="Times New Roman" w:hAnsi="Times New Roman" w:cs="Times New Roman"/>
          <w:sz w:val="24"/>
          <w:szCs w:val="24"/>
        </w:rPr>
      </w:pPr>
      <w:r>
        <w:rPr>
          <w:rFonts w:ascii="Times New Roman" w:hAnsi="Times New Roman" w:cs="Times New Roman"/>
          <w:sz w:val="24"/>
          <w:szCs w:val="24"/>
        </w:rPr>
        <w:t>Record any other relevant data in the notes section of each horizon (carbonate coats, etc…)</w:t>
      </w:r>
    </w:p>
    <w:p w:rsidR="003013BC" w:rsidRDefault="00B7734B" w:rsidP="00B7734B">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Collect geomorphology, soil surface, and rough vegetation type data.</w:t>
      </w:r>
    </w:p>
    <w:p w:rsidR="00B7734B" w:rsidRPr="000B52C4" w:rsidRDefault="00B7734B" w:rsidP="000B52C4">
      <w:pPr>
        <w:pStyle w:val="ListParagraph"/>
        <w:numPr>
          <w:ilvl w:val="1"/>
          <w:numId w:val="9"/>
        </w:numPr>
        <w:spacing w:line="240" w:lineRule="auto"/>
        <w:rPr>
          <w:rFonts w:ascii="Times New Roman" w:hAnsi="Times New Roman" w:cs="Times New Roman"/>
          <w:sz w:val="24"/>
          <w:szCs w:val="24"/>
        </w:rPr>
      </w:pPr>
      <w:r w:rsidRPr="000B52C4">
        <w:rPr>
          <w:rFonts w:ascii="Times New Roman" w:hAnsi="Times New Roman" w:cs="Times New Roman"/>
          <w:sz w:val="24"/>
          <w:szCs w:val="24"/>
        </w:rPr>
        <w:t>Geomorphology data to be collected include landform, aspect (</w:t>
      </w:r>
      <w:r w:rsidRPr="000B52C4">
        <w:rPr>
          <w:rFonts w:ascii="Times New Roman" w:hAnsi="Times New Roman" w:cs="Times New Roman"/>
          <w:bCs/>
          <w:sz w:val="24"/>
          <w:szCs w:val="24"/>
        </w:rPr>
        <w:t>°</w:t>
      </w:r>
      <w:r w:rsidRPr="000B52C4">
        <w:rPr>
          <w:rFonts w:ascii="Times New Roman" w:hAnsi="Times New Roman" w:cs="Times New Roman"/>
          <w:sz w:val="24"/>
          <w:szCs w:val="24"/>
        </w:rPr>
        <w:t xml:space="preserve">), slope (%), slope shape </w:t>
      </w:r>
      <w:r w:rsidR="000B52C4" w:rsidRPr="000B52C4">
        <w:rPr>
          <w:rFonts w:ascii="Times New Roman" w:hAnsi="Times New Roman" w:cs="Times New Roman"/>
          <w:sz w:val="24"/>
          <w:szCs w:val="24"/>
        </w:rPr>
        <w:t>landform, parent material, bedrock geology</w:t>
      </w:r>
      <w:r w:rsidR="00D665BE">
        <w:rPr>
          <w:rFonts w:ascii="Times New Roman" w:hAnsi="Times New Roman" w:cs="Times New Roman"/>
          <w:sz w:val="24"/>
          <w:szCs w:val="24"/>
        </w:rPr>
        <w:t>, soil depth class, and carbonate stage</w:t>
      </w:r>
      <w:r w:rsidR="000B52C4" w:rsidRPr="000B52C4">
        <w:rPr>
          <w:rFonts w:ascii="Times New Roman" w:hAnsi="Times New Roman" w:cs="Times New Roman"/>
          <w:sz w:val="24"/>
          <w:szCs w:val="24"/>
        </w:rPr>
        <w:t xml:space="preserve">. </w:t>
      </w:r>
      <w:r w:rsidR="00025E40" w:rsidRPr="000B52C4">
        <w:rPr>
          <w:rFonts w:ascii="Times New Roman" w:hAnsi="Times New Roman" w:cs="Times New Roman"/>
          <w:i/>
          <w:sz w:val="24"/>
          <w:szCs w:val="24"/>
        </w:rPr>
        <w:t>Field Book for Describing and Sampling Soils</w:t>
      </w:r>
      <w:r w:rsidR="00025E40" w:rsidRPr="000B52C4">
        <w:rPr>
          <w:rFonts w:ascii="Times New Roman" w:hAnsi="Times New Roman" w:cs="Times New Roman"/>
          <w:sz w:val="24"/>
          <w:szCs w:val="24"/>
        </w:rPr>
        <w:t xml:space="preserve"> Version 3.0</w:t>
      </w:r>
      <w:r w:rsidR="00025E40">
        <w:rPr>
          <w:rFonts w:ascii="Times New Roman" w:hAnsi="Times New Roman" w:cs="Times New Roman"/>
          <w:sz w:val="24"/>
          <w:szCs w:val="24"/>
        </w:rPr>
        <w:t xml:space="preserve"> pages 1-(4-9),</w:t>
      </w:r>
      <w:r w:rsidR="00D77992">
        <w:rPr>
          <w:rFonts w:ascii="Times New Roman" w:hAnsi="Times New Roman" w:cs="Times New Roman"/>
          <w:sz w:val="24"/>
          <w:szCs w:val="24"/>
        </w:rPr>
        <w:t xml:space="preserve"> 2-(31-32)</w:t>
      </w:r>
    </w:p>
    <w:p w:rsidR="000B52C4" w:rsidRPr="000B52C4" w:rsidRDefault="000B52C4" w:rsidP="000B52C4">
      <w:pPr>
        <w:pStyle w:val="ListParagraph"/>
        <w:numPr>
          <w:ilvl w:val="1"/>
          <w:numId w:val="9"/>
        </w:numPr>
        <w:spacing w:line="240" w:lineRule="auto"/>
        <w:rPr>
          <w:rFonts w:ascii="Times New Roman" w:hAnsi="Times New Roman" w:cs="Times New Roman"/>
          <w:sz w:val="24"/>
          <w:szCs w:val="24"/>
        </w:rPr>
      </w:pPr>
      <w:r w:rsidRPr="000B52C4">
        <w:rPr>
          <w:rFonts w:ascii="Times New Roman" w:hAnsi="Times New Roman" w:cs="Times New Roman"/>
          <w:sz w:val="24"/>
          <w:szCs w:val="24"/>
        </w:rPr>
        <w:t xml:space="preserve">Soil surface data include rock fragment size classes (same as listed in LPI methods), percent cover of each noted class, and biotic crust classes </w:t>
      </w:r>
      <w:r w:rsidRPr="00D77992">
        <w:rPr>
          <w:rFonts w:ascii="Times New Roman" w:hAnsi="Times New Roman" w:cs="Times New Roman"/>
          <w:sz w:val="24"/>
          <w:szCs w:val="24"/>
        </w:rPr>
        <w:t>(</w:t>
      </w:r>
      <w:proofErr w:type="spellStart"/>
      <w:r w:rsidR="00D77992" w:rsidRPr="00D77992">
        <w:rPr>
          <w:rFonts w:ascii="Times New Roman" w:hAnsi="Times New Roman" w:cs="Times New Roman"/>
          <w:sz w:val="24"/>
          <w:szCs w:val="24"/>
        </w:rPr>
        <w:t>Brungard</w:t>
      </w:r>
      <w:proofErr w:type="spellEnd"/>
      <w:r w:rsidR="00D77992" w:rsidRPr="00D77992">
        <w:rPr>
          <w:rFonts w:ascii="Times New Roman" w:hAnsi="Times New Roman" w:cs="Times New Roman"/>
          <w:sz w:val="24"/>
          <w:szCs w:val="24"/>
        </w:rPr>
        <w:t xml:space="preserve"> </w:t>
      </w:r>
      <w:r w:rsidR="00D77992" w:rsidRPr="00D77992">
        <w:rPr>
          <w:rFonts w:ascii="Times New Roman" w:hAnsi="Times New Roman" w:cs="Times New Roman"/>
          <w:sz w:val="24"/>
          <w:szCs w:val="24"/>
        </w:rPr>
        <w:lastRenderedPageBreak/>
        <w:t>and Boettinger, 2012</w:t>
      </w:r>
      <w:r w:rsidRPr="00D77992">
        <w:rPr>
          <w:rFonts w:ascii="Times New Roman" w:hAnsi="Times New Roman" w:cs="Times New Roman"/>
          <w:sz w:val="24"/>
          <w:szCs w:val="24"/>
        </w:rPr>
        <w:t>)</w:t>
      </w:r>
      <w:r w:rsidR="00D665BE">
        <w:rPr>
          <w:rFonts w:ascii="Times New Roman" w:hAnsi="Times New Roman" w:cs="Times New Roman"/>
          <w:sz w:val="24"/>
          <w:szCs w:val="24"/>
        </w:rPr>
        <w:t>, as well as a photo of the undisturbed soil surface near the soil pit from two meters up with a soil knife for scale.</w:t>
      </w:r>
    </w:p>
    <w:p w:rsidR="003013BC" w:rsidRPr="00257574" w:rsidRDefault="000B52C4" w:rsidP="00257574">
      <w:pPr>
        <w:pStyle w:val="ListParagraph"/>
        <w:numPr>
          <w:ilvl w:val="1"/>
          <w:numId w:val="9"/>
        </w:numPr>
        <w:spacing w:line="240" w:lineRule="auto"/>
        <w:rPr>
          <w:rFonts w:ascii="Times New Roman" w:hAnsi="Times New Roman" w:cs="Times New Roman"/>
          <w:sz w:val="24"/>
          <w:szCs w:val="24"/>
        </w:rPr>
      </w:pPr>
      <w:r>
        <w:rPr>
          <w:rFonts w:ascii="Times New Roman" w:hAnsi="Times New Roman" w:cs="Times New Roman"/>
          <w:sz w:val="24"/>
          <w:szCs w:val="24"/>
        </w:rPr>
        <w:t>A rough estimate of dominant vegetation types is to be collected using species code and an estimate of percent cover for each species</w:t>
      </w:r>
      <w:r w:rsidR="00257574">
        <w:rPr>
          <w:rFonts w:ascii="Times New Roman" w:hAnsi="Times New Roman" w:cs="Times New Roman"/>
          <w:sz w:val="24"/>
          <w:szCs w:val="24"/>
        </w:rPr>
        <w:t>.</w:t>
      </w:r>
    </w:p>
    <w:p w:rsidR="003013BC" w:rsidRDefault="003013BC" w:rsidP="00E648CD">
      <w:pPr>
        <w:spacing w:line="480" w:lineRule="auto"/>
        <w:ind w:firstLine="720"/>
        <w:rPr>
          <w:rFonts w:ascii="Times New Roman" w:hAnsi="Times New Roman" w:cs="Times New Roman"/>
          <w:sz w:val="24"/>
          <w:szCs w:val="24"/>
        </w:rPr>
      </w:pPr>
    </w:p>
    <w:p w:rsidR="00E648CD" w:rsidRPr="00D42279" w:rsidRDefault="00E648CD" w:rsidP="00E648CD">
      <w:pPr>
        <w:spacing w:line="480" w:lineRule="auto"/>
        <w:ind w:firstLine="720"/>
        <w:rPr>
          <w:rFonts w:ascii="Times New Roman" w:hAnsi="Times New Roman" w:cs="Times New Roman"/>
          <w:sz w:val="24"/>
          <w:szCs w:val="24"/>
        </w:rPr>
      </w:pPr>
      <w:commentRangeStart w:id="2"/>
      <w:r w:rsidRPr="00D42279">
        <w:rPr>
          <w:rFonts w:ascii="Times New Roman" w:hAnsi="Times New Roman" w:cs="Times New Roman"/>
          <w:sz w:val="24"/>
          <w:szCs w:val="24"/>
        </w:rPr>
        <w:t>Sa</w:t>
      </w:r>
      <w:commentRangeEnd w:id="2"/>
      <w:r w:rsidR="00FA6399" w:rsidRPr="00D42279">
        <w:rPr>
          <w:rStyle w:val="CommentReference"/>
          <w:rFonts w:ascii="Times New Roman" w:hAnsi="Times New Roman" w:cs="Times New Roman"/>
          <w:sz w:val="24"/>
          <w:szCs w:val="24"/>
        </w:rPr>
        <w:commentReference w:id="2"/>
      </w:r>
      <w:r w:rsidRPr="00D42279">
        <w:rPr>
          <w:rFonts w:ascii="Times New Roman" w:hAnsi="Times New Roman" w:cs="Times New Roman"/>
          <w:sz w:val="24"/>
          <w:szCs w:val="24"/>
        </w:rPr>
        <w:t>gebrush leaf samples collected were the interior winter persistent leaves, and not the exterior early ephemeral leaves. They were collected twice, once in 2013, and once in 2014. In 2013 leaves were collected and weighed at night between midnight and 5:30 a.m. Because of the limited timeframe and poor visibility only 16 viable sites were sampled. Where possible</w:t>
      </w:r>
      <w:r w:rsidR="001D5627" w:rsidRPr="00D42279">
        <w:rPr>
          <w:rFonts w:ascii="Times New Roman" w:hAnsi="Times New Roman" w:cs="Times New Roman"/>
          <w:sz w:val="24"/>
          <w:szCs w:val="24"/>
        </w:rPr>
        <w:t>,</w:t>
      </w:r>
      <w:r w:rsidRPr="00D42279">
        <w:rPr>
          <w:rFonts w:ascii="Times New Roman" w:hAnsi="Times New Roman" w:cs="Times New Roman"/>
          <w:sz w:val="24"/>
          <w:szCs w:val="24"/>
        </w:rPr>
        <w:t xml:space="preserve"> a total of four sagebrush </w:t>
      </w:r>
      <w:r w:rsidR="001D5627" w:rsidRPr="00D42279">
        <w:rPr>
          <w:rFonts w:ascii="Times New Roman" w:hAnsi="Times New Roman" w:cs="Times New Roman"/>
          <w:sz w:val="24"/>
          <w:szCs w:val="24"/>
        </w:rPr>
        <w:t xml:space="preserve">individuals </w:t>
      </w:r>
      <w:r w:rsidRPr="00D42279">
        <w:rPr>
          <w:rFonts w:ascii="Times New Roman" w:hAnsi="Times New Roman" w:cs="Times New Roman"/>
          <w:sz w:val="24"/>
          <w:szCs w:val="24"/>
        </w:rPr>
        <w:t>were sampled at each plot, with ten leaves collected from each plant</w:t>
      </w:r>
      <w:r w:rsidR="001D5627" w:rsidRPr="00D42279">
        <w:rPr>
          <w:rFonts w:ascii="Times New Roman" w:hAnsi="Times New Roman" w:cs="Times New Roman"/>
          <w:sz w:val="24"/>
          <w:szCs w:val="24"/>
        </w:rPr>
        <w:t>. O</w:t>
      </w:r>
      <w:r w:rsidRPr="00D42279">
        <w:rPr>
          <w:rFonts w:ascii="Times New Roman" w:hAnsi="Times New Roman" w:cs="Times New Roman"/>
          <w:sz w:val="24"/>
          <w:szCs w:val="24"/>
        </w:rPr>
        <w:t>therwise</w:t>
      </w:r>
      <w:r w:rsidR="001D5627" w:rsidRPr="00D42279">
        <w:rPr>
          <w:rFonts w:ascii="Times New Roman" w:hAnsi="Times New Roman" w:cs="Times New Roman"/>
          <w:sz w:val="24"/>
          <w:szCs w:val="24"/>
        </w:rPr>
        <w:t>,</w:t>
      </w:r>
      <w:r w:rsidRPr="00D42279">
        <w:rPr>
          <w:rFonts w:ascii="Times New Roman" w:hAnsi="Times New Roman" w:cs="Times New Roman"/>
          <w:sz w:val="24"/>
          <w:szCs w:val="24"/>
        </w:rPr>
        <w:t xml:space="preserve"> all sagebrush present were sampled. Samples were kept on ice while transferred to the lab, and leaf area was measured within 12 hours of collection. They were then dried and measured again. From this the percent dry weight (PDW) in grams, and the specific leaf area (SLA) in centimeters was obtained.  The 2014 leaves were collected during the day, dried, and weighed. They were then wrapped in a square of tin foil and ran through a </w:t>
      </w:r>
      <w:r w:rsidR="001A7538">
        <w:rPr>
          <w:rFonts w:ascii="Times New Roman" w:hAnsi="Times New Roman" w:cs="Times New Roman"/>
          <w:sz w:val="24"/>
          <w:szCs w:val="24"/>
        </w:rPr>
        <w:t>Laboratory Equipment Corporation (</w:t>
      </w:r>
      <w:r w:rsidRPr="00D42279">
        <w:rPr>
          <w:rFonts w:ascii="Times New Roman" w:hAnsi="Times New Roman" w:cs="Times New Roman"/>
          <w:sz w:val="24"/>
          <w:szCs w:val="24"/>
        </w:rPr>
        <w:t>L</w:t>
      </w:r>
      <w:r w:rsidR="00F8597F">
        <w:rPr>
          <w:rFonts w:ascii="Times New Roman" w:hAnsi="Times New Roman" w:cs="Times New Roman"/>
          <w:sz w:val="24"/>
          <w:szCs w:val="24"/>
        </w:rPr>
        <w:t>ECO</w:t>
      </w:r>
      <w:r w:rsidR="001A7538">
        <w:rPr>
          <w:rFonts w:ascii="Times New Roman" w:hAnsi="Times New Roman" w:cs="Times New Roman"/>
          <w:sz w:val="24"/>
          <w:szCs w:val="24"/>
        </w:rPr>
        <w:t>)</w:t>
      </w:r>
      <w:r w:rsidR="00F8597F">
        <w:rPr>
          <w:rFonts w:ascii="Times New Roman" w:hAnsi="Times New Roman" w:cs="Times New Roman"/>
          <w:sz w:val="24"/>
          <w:szCs w:val="24"/>
        </w:rPr>
        <w:t xml:space="preserve"> </w:t>
      </w:r>
      <w:r w:rsidR="001A7538">
        <w:rPr>
          <w:rFonts w:ascii="Times New Roman" w:hAnsi="Times New Roman" w:cs="Times New Roman"/>
          <w:sz w:val="24"/>
          <w:szCs w:val="24"/>
        </w:rPr>
        <w:t xml:space="preserve">mass spectrometry </w:t>
      </w:r>
      <w:r w:rsidRPr="00D42279">
        <w:rPr>
          <w:rFonts w:ascii="Times New Roman" w:hAnsi="Times New Roman" w:cs="Times New Roman"/>
          <w:sz w:val="24"/>
          <w:szCs w:val="24"/>
        </w:rPr>
        <w:t xml:space="preserve">machine which provided nitrogen and protein percentages for 67 sites. </w:t>
      </w:r>
    </w:p>
    <w:p w:rsidR="00E648CD" w:rsidRPr="00D42279" w:rsidRDefault="00E648CD" w:rsidP="00E648CD">
      <w:pPr>
        <w:spacing w:line="480" w:lineRule="auto"/>
        <w:rPr>
          <w:rFonts w:ascii="Times New Roman" w:hAnsi="Times New Roman" w:cs="Times New Roman"/>
          <w:sz w:val="24"/>
          <w:szCs w:val="24"/>
        </w:rPr>
      </w:pPr>
    </w:p>
    <w:p w:rsidR="00876A66" w:rsidRDefault="0094227D">
      <w:r>
        <w:rPr>
          <w:noProof/>
          <w:lang w:eastAsia="en-US"/>
        </w:rPr>
        <w:lastRenderedPageBreak/>
        <w:drawing>
          <wp:inline distT="0" distB="0" distL="0" distR="0">
            <wp:extent cx="5943600" cy="713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ah.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7134860"/>
                    </a:xfrm>
                    <a:prstGeom prst="rect">
                      <a:avLst/>
                    </a:prstGeom>
                  </pic:spPr>
                </pic:pic>
              </a:graphicData>
            </a:graphic>
          </wp:inline>
        </w:drawing>
      </w:r>
    </w:p>
    <w:sectPr w:rsidR="00876A66" w:rsidSect="00876A6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Geno Schupp" w:date="2017-03-20T12:28:00Z" w:initials="GS">
    <w:p w:rsidR="00FA6399" w:rsidRDefault="00FA6399">
      <w:pPr>
        <w:pStyle w:val="CommentText"/>
      </w:pPr>
      <w:r>
        <w:rPr>
          <w:rStyle w:val="CommentReference"/>
        </w:rPr>
        <w:annotationRef/>
      </w:r>
      <w:r>
        <w:t>New subsection with some idea of why you are doing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8E210" w15:done="0"/>
  <w15:commentEx w15:paraId="110626D2"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4B7E"/>
    <w:multiLevelType w:val="hybridMultilevel"/>
    <w:tmpl w:val="16D2B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0FD6"/>
    <w:multiLevelType w:val="hybridMultilevel"/>
    <w:tmpl w:val="4912B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3444E"/>
    <w:multiLevelType w:val="hybridMultilevel"/>
    <w:tmpl w:val="2BA0FD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064BF"/>
    <w:multiLevelType w:val="multilevel"/>
    <w:tmpl w:val="99D60C1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6F258C2"/>
    <w:multiLevelType w:val="multilevel"/>
    <w:tmpl w:val="FB9E8FB0"/>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860"/>
        </w:tabs>
        <w:ind w:left="1860" w:hanging="4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5">
    <w:nsid w:val="355B2C49"/>
    <w:multiLevelType w:val="multilevel"/>
    <w:tmpl w:val="7166C6F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nsid w:val="4402452D"/>
    <w:multiLevelType w:val="hybridMultilevel"/>
    <w:tmpl w:val="0074DAD2"/>
    <w:lvl w:ilvl="0" w:tplc="3A6469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D9056B9"/>
    <w:multiLevelType w:val="multilevel"/>
    <w:tmpl w:val="A09054AA"/>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8">
    <w:nsid w:val="512C40CF"/>
    <w:multiLevelType w:val="hybridMultilevel"/>
    <w:tmpl w:val="A55E86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2205B2C"/>
    <w:multiLevelType w:val="hybridMultilevel"/>
    <w:tmpl w:val="89DE6F70"/>
    <w:lvl w:ilvl="0" w:tplc="67FCB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0207BA"/>
    <w:multiLevelType w:val="multilevel"/>
    <w:tmpl w:val="4F62EAA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2"/>
  </w:num>
  <w:num w:numId="3">
    <w:abstractNumId w:val="4"/>
  </w:num>
  <w:num w:numId="4">
    <w:abstractNumId w:val="8"/>
  </w:num>
  <w:num w:numId="5">
    <w:abstractNumId w:val="7"/>
  </w:num>
  <w:num w:numId="6">
    <w:abstractNumId w:val="9"/>
  </w:num>
  <w:num w:numId="7">
    <w:abstractNumId w:val="0"/>
  </w:num>
  <w:num w:numId="8">
    <w:abstractNumId w:val="3"/>
  </w:num>
  <w:num w:numId="9">
    <w:abstractNumId w:val="5"/>
  </w:num>
  <w:num w:numId="10">
    <w:abstractNumId w:val="6"/>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no Schupp">
    <w15:presenceInfo w15:providerId="AD" w15:userId="S-1-5-21-1688497162-1081497785-1676732153-268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48CD"/>
    <w:rsid w:val="00025E40"/>
    <w:rsid w:val="000844E5"/>
    <w:rsid w:val="000B4A55"/>
    <w:rsid w:val="000B52C4"/>
    <w:rsid w:val="001A7538"/>
    <w:rsid w:val="001C09F5"/>
    <w:rsid w:val="001D5627"/>
    <w:rsid w:val="001D58F7"/>
    <w:rsid w:val="001F0D93"/>
    <w:rsid w:val="0022211C"/>
    <w:rsid w:val="00257574"/>
    <w:rsid w:val="00287EE2"/>
    <w:rsid w:val="003013BC"/>
    <w:rsid w:val="003B144B"/>
    <w:rsid w:val="00561D8A"/>
    <w:rsid w:val="0064358F"/>
    <w:rsid w:val="00660B3C"/>
    <w:rsid w:val="006B7511"/>
    <w:rsid w:val="007A5B34"/>
    <w:rsid w:val="007F64F7"/>
    <w:rsid w:val="00806A59"/>
    <w:rsid w:val="0087499B"/>
    <w:rsid w:val="00876A66"/>
    <w:rsid w:val="00924E21"/>
    <w:rsid w:val="0094227D"/>
    <w:rsid w:val="00A11604"/>
    <w:rsid w:val="00A231E8"/>
    <w:rsid w:val="00B7734B"/>
    <w:rsid w:val="00C733C3"/>
    <w:rsid w:val="00C80A71"/>
    <w:rsid w:val="00CA5981"/>
    <w:rsid w:val="00CD3585"/>
    <w:rsid w:val="00D22164"/>
    <w:rsid w:val="00D26219"/>
    <w:rsid w:val="00D42279"/>
    <w:rsid w:val="00D665BE"/>
    <w:rsid w:val="00D709F9"/>
    <w:rsid w:val="00D77992"/>
    <w:rsid w:val="00E648CD"/>
    <w:rsid w:val="00EA0F30"/>
    <w:rsid w:val="00F8597F"/>
    <w:rsid w:val="00FA6399"/>
    <w:rsid w:val="00FB2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 type="connector" idref="#Straight Arrow Connector 4"/>
        <o:r id="V:Rule2" type="connector" idref="#Straight Arrow Connector 5"/>
        <o:r id="V:Rule3" type="connector" idref="#Straight Arrow Connector 6"/>
        <o:r id="V:Rule4" type="connector" idref="#Straight Arrow Connector 7"/>
        <o:r id="V:Rule5" type="connector" idref="#Straight Arrow Connector 14"/>
        <o:r id="V:Rule6" type="connector" idref="#Straight Arrow Connector 15"/>
        <o:r id="V:Rule7" type="connector" idref="#Straight Arrow Connector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8CD"/>
    <w:rPr>
      <w:rFonts w:eastAsiaTheme="minorEastAsia"/>
      <w:lang w:eastAsia="zh-CN"/>
    </w:rPr>
  </w:style>
  <w:style w:type="paragraph" w:styleId="Heading1">
    <w:name w:val="heading 1"/>
    <w:basedOn w:val="Normal"/>
    <w:next w:val="Normal"/>
    <w:link w:val="Heading1Char"/>
    <w:uiPriority w:val="9"/>
    <w:qFormat/>
    <w:rsid w:val="00C80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EE2"/>
    <w:rPr>
      <w:rFonts w:ascii="Segoe UI" w:eastAsiaTheme="minorEastAsia" w:hAnsi="Segoe UI" w:cs="Segoe UI"/>
      <w:sz w:val="18"/>
      <w:szCs w:val="18"/>
      <w:lang w:eastAsia="zh-CN"/>
    </w:rPr>
  </w:style>
  <w:style w:type="character" w:styleId="CommentReference">
    <w:name w:val="annotation reference"/>
    <w:basedOn w:val="DefaultParagraphFont"/>
    <w:uiPriority w:val="99"/>
    <w:semiHidden/>
    <w:unhideWhenUsed/>
    <w:rsid w:val="00287EE2"/>
    <w:rPr>
      <w:sz w:val="16"/>
      <w:szCs w:val="16"/>
    </w:rPr>
  </w:style>
  <w:style w:type="paragraph" w:styleId="CommentText">
    <w:name w:val="annotation text"/>
    <w:basedOn w:val="Normal"/>
    <w:link w:val="CommentTextChar"/>
    <w:uiPriority w:val="99"/>
    <w:semiHidden/>
    <w:unhideWhenUsed/>
    <w:rsid w:val="00287EE2"/>
    <w:pPr>
      <w:spacing w:line="240" w:lineRule="auto"/>
    </w:pPr>
    <w:rPr>
      <w:sz w:val="20"/>
      <w:szCs w:val="20"/>
    </w:rPr>
  </w:style>
  <w:style w:type="character" w:customStyle="1" w:styleId="CommentTextChar">
    <w:name w:val="Comment Text Char"/>
    <w:basedOn w:val="DefaultParagraphFont"/>
    <w:link w:val="CommentText"/>
    <w:uiPriority w:val="99"/>
    <w:semiHidden/>
    <w:rsid w:val="00287EE2"/>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287EE2"/>
    <w:rPr>
      <w:b/>
      <w:bCs/>
    </w:rPr>
  </w:style>
  <w:style w:type="character" w:customStyle="1" w:styleId="CommentSubjectChar">
    <w:name w:val="Comment Subject Char"/>
    <w:basedOn w:val="CommentTextChar"/>
    <w:link w:val="CommentSubject"/>
    <w:uiPriority w:val="99"/>
    <w:semiHidden/>
    <w:rsid w:val="00287EE2"/>
    <w:rPr>
      <w:rFonts w:eastAsiaTheme="minorEastAsia"/>
      <w:b/>
      <w:bCs/>
      <w:sz w:val="20"/>
      <w:szCs w:val="20"/>
      <w:lang w:eastAsia="zh-CN"/>
    </w:rPr>
  </w:style>
  <w:style w:type="character" w:customStyle="1" w:styleId="Heading1Char">
    <w:name w:val="Heading 1 Char"/>
    <w:basedOn w:val="DefaultParagraphFont"/>
    <w:link w:val="Heading1"/>
    <w:uiPriority w:val="9"/>
    <w:rsid w:val="00C80A71"/>
    <w:rPr>
      <w:rFonts w:asciiTheme="majorHAnsi" w:eastAsiaTheme="majorEastAsia" w:hAnsiTheme="majorHAnsi" w:cstheme="majorBidi"/>
      <w:b/>
      <w:bCs/>
      <w:color w:val="365F91" w:themeColor="accent1" w:themeShade="BF"/>
      <w:sz w:val="28"/>
      <w:szCs w:val="28"/>
      <w:lang w:eastAsia="zh-CN"/>
    </w:rPr>
  </w:style>
  <w:style w:type="paragraph" w:styleId="ListParagraph">
    <w:name w:val="List Paragraph"/>
    <w:basedOn w:val="Normal"/>
    <w:uiPriority w:val="34"/>
    <w:qFormat/>
    <w:rsid w:val="00CA5981"/>
    <w:pPr>
      <w:ind w:left="720"/>
      <w:contextualSpacing/>
    </w:pPr>
    <w:rPr>
      <w:rFonts w:eastAsiaTheme="minorHAnsi"/>
      <w:lang w:eastAsia="en-US"/>
    </w:rPr>
  </w:style>
  <w:style w:type="paragraph" w:styleId="NormalWeb">
    <w:name w:val="Normal (Web)"/>
    <w:basedOn w:val="Normal"/>
    <w:uiPriority w:val="99"/>
    <w:semiHidden/>
    <w:unhideWhenUsed/>
    <w:rsid w:val="00CA5981"/>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5587096">
      <w:bodyDiv w:val="1"/>
      <w:marLeft w:val="0"/>
      <w:marRight w:val="0"/>
      <w:marTop w:val="0"/>
      <w:marBottom w:val="0"/>
      <w:divBdr>
        <w:top w:val="none" w:sz="0" w:space="0" w:color="auto"/>
        <w:left w:val="none" w:sz="0" w:space="0" w:color="auto"/>
        <w:bottom w:val="none" w:sz="0" w:space="0" w:color="auto"/>
        <w:right w:val="none" w:sz="0" w:space="0" w:color="auto"/>
      </w:divBdr>
    </w:div>
    <w:div w:id="132867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16076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12</cp:revision>
  <dcterms:created xsi:type="dcterms:W3CDTF">2017-04-13T17:45:00Z</dcterms:created>
  <dcterms:modified xsi:type="dcterms:W3CDTF">2017-04-13T20:22:00Z</dcterms:modified>
</cp:coreProperties>
</file>